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126C" w14:textId="068B1FFD" w:rsidR="004C2661" w:rsidRPr="004301C5" w:rsidRDefault="009630B0" w:rsidP="00DA1815">
      <w:pPr>
        <w:pStyle w:val="Heading1"/>
        <w:rPr>
          <w:color w:val="7C7C7C" w:themeColor="background2" w:themeShade="80"/>
          <w:sz w:val="44"/>
          <w:szCs w:val="44"/>
        </w:rPr>
      </w:pPr>
      <w:r w:rsidRPr="004301C5">
        <w:rPr>
          <w:color w:val="7C7C7C" w:themeColor="background2" w:themeShade="80"/>
          <w:sz w:val="44"/>
          <w:szCs w:val="44"/>
        </w:rPr>
        <w:t>Project Proposal</w:t>
      </w:r>
    </w:p>
    <w:p w14:paraId="2256D9F2" w14:textId="7BC92688" w:rsidR="009630B0" w:rsidRPr="004301C5" w:rsidRDefault="00386761" w:rsidP="009630B0">
      <w:pPr>
        <w:pStyle w:val="Heading1"/>
        <w:rPr>
          <w:rStyle w:val="SubtleEmphasis"/>
          <w:i w:val="0"/>
          <w:color w:val="auto"/>
          <w:sz w:val="72"/>
          <w:szCs w:val="72"/>
        </w:rPr>
      </w:pPr>
      <w:r w:rsidRPr="004301C5">
        <w:rPr>
          <w:rStyle w:val="SubtleEmphasis"/>
          <w:i w:val="0"/>
          <w:color w:val="auto"/>
          <w:sz w:val="72"/>
          <w:szCs w:val="72"/>
        </w:rPr>
        <w:t>Indicators of u</w:t>
      </w:r>
      <w:r w:rsidR="009630B0" w:rsidRPr="004301C5">
        <w:rPr>
          <w:rStyle w:val="SubtleEmphasis"/>
          <w:i w:val="0"/>
          <w:color w:val="auto"/>
          <w:sz w:val="72"/>
          <w:szCs w:val="72"/>
        </w:rPr>
        <w:t>nemployme</w:t>
      </w:r>
      <w:r w:rsidR="00DA1815" w:rsidRPr="004301C5">
        <w:rPr>
          <w:rStyle w:val="SubtleEmphasis"/>
          <w:i w:val="0"/>
          <w:color w:val="auto"/>
          <w:sz w:val="72"/>
          <w:szCs w:val="72"/>
        </w:rPr>
        <w:t>nt</w:t>
      </w:r>
    </w:p>
    <w:p w14:paraId="13C05491" w14:textId="2648B639" w:rsidR="00DA1815" w:rsidRPr="004301C5" w:rsidRDefault="00DA1815" w:rsidP="00671886">
      <w:pPr>
        <w:rPr>
          <w:rFonts w:cstheme="minorHAnsi"/>
          <w:sz w:val="20"/>
          <w:szCs w:val="20"/>
        </w:rPr>
      </w:pPr>
      <w:r w:rsidRPr="004301C5">
        <w:rPr>
          <w:rFonts w:cstheme="minorHAnsi"/>
          <w:b/>
          <w:sz w:val="20"/>
          <w:szCs w:val="20"/>
        </w:rPr>
        <w:t>Team members</w:t>
      </w:r>
      <w:r w:rsidRPr="004301C5">
        <w:rPr>
          <w:rFonts w:cstheme="minorHAnsi"/>
          <w:sz w:val="20"/>
          <w:szCs w:val="20"/>
        </w:rPr>
        <w:t xml:space="preserve"> – </w:t>
      </w:r>
      <w:proofErr w:type="spellStart"/>
      <w:r w:rsidRPr="004301C5">
        <w:rPr>
          <w:rFonts w:cstheme="minorHAnsi"/>
          <w:sz w:val="20"/>
          <w:szCs w:val="20"/>
        </w:rPr>
        <w:t>Htet</w:t>
      </w:r>
      <w:proofErr w:type="spellEnd"/>
      <w:r w:rsidRPr="004301C5">
        <w:rPr>
          <w:rFonts w:cstheme="minorHAnsi"/>
          <w:sz w:val="20"/>
          <w:szCs w:val="20"/>
        </w:rPr>
        <w:t xml:space="preserve"> Naing Aung, Susannah </w:t>
      </w:r>
      <w:proofErr w:type="spellStart"/>
      <w:r w:rsidRPr="004301C5">
        <w:rPr>
          <w:rFonts w:cstheme="minorHAnsi"/>
          <w:sz w:val="20"/>
          <w:szCs w:val="20"/>
        </w:rPr>
        <w:t>Gynther</w:t>
      </w:r>
      <w:proofErr w:type="spellEnd"/>
      <w:r w:rsidRPr="004301C5">
        <w:rPr>
          <w:rFonts w:cstheme="minorHAnsi"/>
          <w:sz w:val="20"/>
          <w:szCs w:val="20"/>
        </w:rPr>
        <w:t xml:space="preserve">, Robert Kell, William Kent, James </w:t>
      </w:r>
      <w:proofErr w:type="spellStart"/>
      <w:r w:rsidRPr="004301C5">
        <w:rPr>
          <w:rFonts w:cstheme="minorHAnsi"/>
          <w:sz w:val="20"/>
          <w:szCs w:val="20"/>
        </w:rPr>
        <w:t>Tesoriero</w:t>
      </w:r>
      <w:proofErr w:type="spellEnd"/>
      <w:r w:rsidRPr="004301C5">
        <w:rPr>
          <w:rFonts w:cstheme="minorHAnsi"/>
          <w:sz w:val="20"/>
          <w:szCs w:val="20"/>
        </w:rPr>
        <w:t xml:space="preserve">, </w:t>
      </w:r>
      <w:proofErr w:type="spellStart"/>
      <w:r w:rsidRPr="004301C5">
        <w:rPr>
          <w:rFonts w:cstheme="minorHAnsi"/>
          <w:sz w:val="20"/>
          <w:szCs w:val="20"/>
        </w:rPr>
        <w:t>Reasmey</w:t>
      </w:r>
      <w:proofErr w:type="spellEnd"/>
      <w:r w:rsidRPr="004301C5">
        <w:rPr>
          <w:rFonts w:cstheme="minorHAnsi"/>
          <w:sz w:val="20"/>
          <w:szCs w:val="20"/>
        </w:rPr>
        <w:t xml:space="preserve"> </w:t>
      </w:r>
      <w:proofErr w:type="spellStart"/>
      <w:r w:rsidRPr="004301C5">
        <w:rPr>
          <w:rFonts w:cstheme="minorHAnsi"/>
          <w:sz w:val="20"/>
          <w:szCs w:val="20"/>
        </w:rPr>
        <w:t>Tith</w:t>
      </w:r>
      <w:proofErr w:type="spellEnd"/>
      <w:r w:rsidRPr="004301C5">
        <w:rPr>
          <w:rFonts w:cstheme="minorHAnsi"/>
          <w:sz w:val="20"/>
          <w:szCs w:val="20"/>
        </w:rPr>
        <w:t xml:space="preserve">, </w:t>
      </w:r>
      <w:proofErr w:type="spellStart"/>
      <w:r w:rsidRPr="004301C5">
        <w:rPr>
          <w:rFonts w:cstheme="minorHAnsi"/>
          <w:sz w:val="20"/>
          <w:szCs w:val="20"/>
        </w:rPr>
        <w:t>Xiaojun</w:t>
      </w:r>
      <w:proofErr w:type="spellEnd"/>
      <w:r w:rsidRPr="004301C5">
        <w:rPr>
          <w:rFonts w:cstheme="minorHAnsi"/>
          <w:sz w:val="20"/>
          <w:szCs w:val="20"/>
        </w:rPr>
        <w:t xml:space="preserve"> Zeng.</w:t>
      </w:r>
    </w:p>
    <w:p w14:paraId="33E824CC" w14:textId="7B1B930E" w:rsidR="007A31F2" w:rsidRPr="00F55D6E" w:rsidRDefault="00C54F03" w:rsidP="00F55D6E">
      <w:pPr>
        <w:pStyle w:val="Title"/>
        <w:rPr>
          <w:sz w:val="48"/>
          <w:szCs w:val="48"/>
        </w:rPr>
      </w:pPr>
      <w:r w:rsidRPr="004301C5">
        <w:rPr>
          <w:sz w:val="48"/>
          <w:szCs w:val="48"/>
        </w:rPr>
        <w:t>Rationale</w:t>
      </w:r>
    </w:p>
    <w:p w14:paraId="42F4A6DE" w14:textId="43B21574" w:rsidR="00FB3856" w:rsidRPr="00671886" w:rsidRDefault="00FB3856" w:rsidP="004301C5">
      <w:pPr>
        <w:jc w:val="both"/>
        <w:rPr>
          <w:rFonts w:cstheme="minorHAnsi"/>
        </w:rPr>
      </w:pPr>
      <w:r w:rsidRPr="00671886">
        <w:rPr>
          <w:rFonts w:cstheme="minorHAnsi"/>
        </w:rPr>
        <w:t>The Australian Bureau of Statistics (ABS) uses the internationally agreed standards in defining unemployment. To be classified as unemployed a person needs to meet the following three criteria</w:t>
      </w:r>
      <w:r w:rsidR="008620AB" w:rsidRPr="00671886">
        <w:rPr>
          <w:rFonts w:cstheme="minorHAnsi"/>
        </w:rPr>
        <w:t xml:space="preserve"> (Abs.gov.au, 2019)</w:t>
      </w:r>
      <w:r w:rsidRPr="00671886">
        <w:rPr>
          <w:rFonts w:cstheme="minorHAnsi"/>
        </w:rPr>
        <w:t>:</w:t>
      </w:r>
    </w:p>
    <w:p w14:paraId="3EB25BB4" w14:textId="77777777" w:rsidR="00FB3856" w:rsidRPr="004301C5" w:rsidRDefault="00FB3856" w:rsidP="004301C5">
      <w:pPr>
        <w:pStyle w:val="ListParagraph"/>
        <w:numPr>
          <w:ilvl w:val="0"/>
          <w:numId w:val="10"/>
        </w:numPr>
        <w:jc w:val="both"/>
        <w:rPr>
          <w:rFonts w:cstheme="minorHAnsi"/>
          <w:sz w:val="22"/>
          <w:szCs w:val="22"/>
        </w:rPr>
      </w:pPr>
      <w:r w:rsidRPr="004301C5">
        <w:rPr>
          <w:rFonts w:cstheme="minorHAnsi"/>
          <w:sz w:val="22"/>
          <w:szCs w:val="22"/>
        </w:rPr>
        <w:t>Not working more than one hour in the reference week;</w:t>
      </w:r>
    </w:p>
    <w:p w14:paraId="5B74E60D" w14:textId="77777777" w:rsidR="00FB3856" w:rsidRPr="004301C5" w:rsidRDefault="00FB3856" w:rsidP="004301C5">
      <w:pPr>
        <w:pStyle w:val="ListParagraph"/>
        <w:numPr>
          <w:ilvl w:val="0"/>
          <w:numId w:val="10"/>
        </w:numPr>
        <w:jc w:val="both"/>
        <w:rPr>
          <w:rFonts w:cstheme="minorHAnsi"/>
          <w:sz w:val="22"/>
          <w:szCs w:val="22"/>
        </w:rPr>
      </w:pPr>
      <w:r w:rsidRPr="004301C5">
        <w:rPr>
          <w:rFonts w:cstheme="minorHAnsi"/>
          <w:sz w:val="22"/>
          <w:szCs w:val="22"/>
        </w:rPr>
        <w:t>Actively looking for work in previous four weeks; and</w:t>
      </w:r>
    </w:p>
    <w:p w14:paraId="58ABD49F" w14:textId="1D5517B3" w:rsidR="00FB3856" w:rsidRDefault="00FB3856" w:rsidP="004301C5">
      <w:pPr>
        <w:pStyle w:val="ListParagraph"/>
        <w:numPr>
          <w:ilvl w:val="0"/>
          <w:numId w:val="10"/>
        </w:numPr>
        <w:jc w:val="both"/>
        <w:rPr>
          <w:rFonts w:cstheme="minorHAnsi"/>
          <w:sz w:val="22"/>
          <w:szCs w:val="22"/>
        </w:rPr>
      </w:pPr>
      <w:r w:rsidRPr="004301C5">
        <w:rPr>
          <w:rFonts w:cstheme="minorHAnsi"/>
          <w:sz w:val="22"/>
          <w:szCs w:val="22"/>
        </w:rPr>
        <w:t>Be available to start work in the reference week.</w:t>
      </w:r>
    </w:p>
    <w:p w14:paraId="647AE998" w14:textId="77777777" w:rsidR="00F55D6E" w:rsidRPr="00F55D6E" w:rsidRDefault="00F55D6E" w:rsidP="00F55D6E">
      <w:pPr>
        <w:jc w:val="both"/>
        <w:rPr>
          <w:rFonts w:cstheme="minorHAnsi"/>
        </w:rPr>
      </w:pPr>
    </w:p>
    <w:p w14:paraId="273B5270" w14:textId="2A5F9AA2" w:rsidR="007A31F2" w:rsidRPr="00671886" w:rsidRDefault="00E20FE6" w:rsidP="004301C5">
      <w:pPr>
        <w:jc w:val="both"/>
        <w:rPr>
          <w:rFonts w:cstheme="minorHAnsi"/>
        </w:rPr>
      </w:pPr>
      <w:r w:rsidRPr="00671886">
        <w:rPr>
          <w:rFonts w:cstheme="minorHAnsi"/>
        </w:rPr>
        <w:t>Gleeson (2019) states that u</w:t>
      </w:r>
      <w:r w:rsidR="007A31F2" w:rsidRPr="00671886">
        <w:rPr>
          <w:rFonts w:cstheme="minorHAnsi"/>
        </w:rPr>
        <w:t>nemployment impacts on the economic, social and mental health of not only the person who is unemployed but their family and community in the short-term and can have impact for decades to come</w:t>
      </w:r>
      <w:r w:rsidRPr="00671886">
        <w:rPr>
          <w:rFonts w:cstheme="minorHAnsi"/>
        </w:rPr>
        <w:t>.</w:t>
      </w:r>
      <w:r w:rsidR="007A31F2" w:rsidRPr="00671886">
        <w:rPr>
          <w:rFonts w:cstheme="minorHAnsi"/>
        </w:rPr>
        <w:t xml:space="preserve"> Additionally, the longer a person remains unemployed </w:t>
      </w:r>
      <w:del w:id="0" w:author="Will Kent" w:date="2019-04-28T07:24:00Z">
        <w:r w:rsidR="007A31F2" w:rsidRPr="00671886" w:rsidDel="005E17C4">
          <w:rPr>
            <w:rFonts w:cstheme="minorHAnsi"/>
          </w:rPr>
          <w:delText xml:space="preserve">it </w:delText>
        </w:r>
      </w:del>
      <w:ins w:id="1" w:author="Will Kent" w:date="2019-04-28T07:24:00Z">
        <w:r w:rsidR="005E17C4">
          <w:rPr>
            <w:rFonts w:cstheme="minorHAnsi"/>
          </w:rPr>
          <w:t>t</w:t>
        </w:r>
      </w:ins>
      <w:ins w:id="2" w:author="Will Kent" w:date="2019-04-28T07:25:00Z">
        <w:r w:rsidR="005E17C4">
          <w:rPr>
            <w:rFonts w:cstheme="minorHAnsi"/>
          </w:rPr>
          <w:t>he</w:t>
        </w:r>
      </w:ins>
      <w:ins w:id="3" w:author="Will Kent" w:date="2019-04-28T07:24:00Z">
        <w:r w:rsidR="005E17C4" w:rsidRPr="00671886">
          <w:rPr>
            <w:rFonts w:cstheme="minorHAnsi"/>
          </w:rPr>
          <w:t xml:space="preserve"> </w:t>
        </w:r>
      </w:ins>
      <w:del w:id="4" w:author="Will Kent" w:date="2019-04-28T07:25:00Z">
        <w:r w:rsidR="007A31F2" w:rsidRPr="00671886" w:rsidDel="005E17C4">
          <w:rPr>
            <w:rFonts w:cstheme="minorHAnsi"/>
          </w:rPr>
          <w:delText xml:space="preserve">can become </w:delText>
        </w:r>
      </w:del>
      <w:r w:rsidR="007A31F2" w:rsidRPr="00671886">
        <w:rPr>
          <w:rFonts w:cstheme="minorHAnsi"/>
        </w:rPr>
        <w:t xml:space="preserve">more difficult </w:t>
      </w:r>
      <w:ins w:id="5" w:author="Will Kent" w:date="2019-04-28T07:25:00Z">
        <w:r w:rsidR="005E17C4">
          <w:rPr>
            <w:rFonts w:cstheme="minorHAnsi"/>
          </w:rPr>
          <w:t xml:space="preserve">it can become </w:t>
        </w:r>
      </w:ins>
      <w:r w:rsidR="007A31F2" w:rsidRPr="00671886">
        <w:rPr>
          <w:rFonts w:cstheme="minorHAnsi"/>
        </w:rPr>
        <w:t>to find employment as skills and abilities deteriorat</w:t>
      </w:r>
      <w:r w:rsidR="00FB3856" w:rsidRPr="00671886">
        <w:rPr>
          <w:rFonts w:cstheme="minorHAnsi"/>
        </w:rPr>
        <w:t>e over the time of unemployment</w:t>
      </w:r>
      <w:r w:rsidRPr="00671886">
        <w:rPr>
          <w:rFonts w:cstheme="minorHAnsi"/>
        </w:rPr>
        <w:t xml:space="preserve">. Hudson (2019) found that unemployment can cause a ripple effect across the economy. </w:t>
      </w:r>
      <w:del w:id="6" w:author="Will Kent" w:date="2019-04-28T07:26:00Z">
        <w:r w:rsidR="00715E04" w:rsidRPr="00671886" w:rsidDel="005E17C4">
          <w:rPr>
            <w:rFonts w:cstheme="minorHAnsi"/>
          </w:rPr>
          <w:delText>If more people are</w:delText>
        </w:r>
      </w:del>
      <w:ins w:id="7" w:author="Will Kent" w:date="2019-04-28T07:26:00Z">
        <w:r w:rsidR="005E17C4">
          <w:rPr>
            <w:rFonts w:cstheme="minorHAnsi"/>
          </w:rPr>
          <w:t>As the proportion of</w:t>
        </w:r>
      </w:ins>
      <w:r w:rsidR="00715E04" w:rsidRPr="00671886">
        <w:rPr>
          <w:rFonts w:cstheme="minorHAnsi"/>
        </w:rPr>
        <w:t xml:space="preserve"> unemployed</w:t>
      </w:r>
      <w:ins w:id="8" w:author="Will Kent" w:date="2019-04-28T07:26:00Z">
        <w:r w:rsidR="005E17C4">
          <w:rPr>
            <w:rFonts w:cstheme="minorHAnsi"/>
          </w:rPr>
          <w:t xml:space="preserve"> </w:t>
        </w:r>
      </w:ins>
      <w:ins w:id="9" w:author="Will Kent" w:date="2019-04-28T09:46:00Z">
        <w:r w:rsidR="0028299B">
          <w:rPr>
            <w:rFonts w:cstheme="minorHAnsi"/>
          </w:rPr>
          <w:t xml:space="preserve">persons </w:t>
        </w:r>
      </w:ins>
      <w:ins w:id="10" w:author="Will Kent" w:date="2019-04-28T07:26:00Z">
        <w:r w:rsidR="005E17C4">
          <w:rPr>
            <w:rFonts w:cstheme="minorHAnsi"/>
          </w:rPr>
          <w:t>increases</w:t>
        </w:r>
      </w:ins>
      <w:r w:rsidR="00715E04" w:rsidRPr="00671886">
        <w:rPr>
          <w:rFonts w:cstheme="minorHAnsi"/>
        </w:rPr>
        <w:t xml:space="preserve">, </w:t>
      </w:r>
      <w:del w:id="11" w:author="Will Kent" w:date="2019-04-28T07:27:00Z">
        <w:r w:rsidR="00715E04" w:rsidRPr="00671886" w:rsidDel="005E17C4">
          <w:rPr>
            <w:rFonts w:cstheme="minorHAnsi"/>
          </w:rPr>
          <w:delText>fewer taxes are</w:delText>
        </w:r>
      </w:del>
      <w:ins w:id="12" w:author="Will Kent" w:date="2019-04-28T07:27:00Z">
        <w:r w:rsidR="005E17C4">
          <w:rPr>
            <w:rFonts w:cstheme="minorHAnsi"/>
          </w:rPr>
          <w:t>less tax is</w:t>
        </w:r>
      </w:ins>
      <w:r w:rsidR="00715E04" w:rsidRPr="00671886">
        <w:rPr>
          <w:rFonts w:cstheme="minorHAnsi"/>
        </w:rPr>
        <w:t xml:space="preserve"> collected</w:t>
      </w:r>
      <w:r w:rsidR="004663AB" w:rsidRPr="00671886">
        <w:rPr>
          <w:rFonts w:cstheme="minorHAnsi"/>
        </w:rPr>
        <w:t>, and</w:t>
      </w:r>
      <w:r w:rsidRPr="00671886">
        <w:rPr>
          <w:rFonts w:cstheme="minorHAnsi"/>
        </w:rPr>
        <w:t xml:space="preserve"> government spending will </w:t>
      </w:r>
      <w:del w:id="13" w:author="Will Kent" w:date="2019-04-28T07:27:00Z">
        <w:r w:rsidRPr="00671886" w:rsidDel="005E17C4">
          <w:rPr>
            <w:rFonts w:cstheme="minorHAnsi"/>
          </w:rPr>
          <w:delText xml:space="preserve">have to </w:delText>
        </w:r>
      </w:del>
      <w:r w:rsidRPr="00671886">
        <w:rPr>
          <w:rFonts w:cstheme="minorHAnsi"/>
        </w:rPr>
        <w:t xml:space="preserve">rise </w:t>
      </w:r>
      <w:r w:rsidR="00715E04" w:rsidRPr="00671886">
        <w:rPr>
          <w:rFonts w:cstheme="minorHAnsi"/>
        </w:rPr>
        <w:t xml:space="preserve">accordingly to </w:t>
      </w:r>
      <w:r w:rsidRPr="00671886">
        <w:rPr>
          <w:rFonts w:cstheme="minorHAnsi"/>
        </w:rPr>
        <w:t xml:space="preserve">pay more </w:t>
      </w:r>
      <w:ins w:id="14" w:author="Will Kent" w:date="2019-04-28T07:27:00Z">
        <w:r w:rsidR="005E17C4">
          <w:rPr>
            <w:rFonts w:cstheme="minorHAnsi"/>
          </w:rPr>
          <w:t xml:space="preserve">in </w:t>
        </w:r>
      </w:ins>
      <w:r w:rsidRPr="00671886">
        <w:rPr>
          <w:rFonts w:cstheme="minorHAnsi"/>
        </w:rPr>
        <w:t>unemployment benefits</w:t>
      </w:r>
      <w:r w:rsidR="00715E04" w:rsidRPr="00671886">
        <w:rPr>
          <w:rFonts w:cstheme="minorHAnsi"/>
        </w:rPr>
        <w:t>,</w:t>
      </w:r>
      <w:r w:rsidRPr="00671886">
        <w:rPr>
          <w:rFonts w:cstheme="minorHAnsi"/>
        </w:rPr>
        <w:t xml:space="preserve"> affec</w:t>
      </w:r>
      <w:r w:rsidR="00715E04" w:rsidRPr="00671886">
        <w:rPr>
          <w:rFonts w:cstheme="minorHAnsi"/>
        </w:rPr>
        <w:t>ting</w:t>
      </w:r>
      <w:r w:rsidRPr="00671886">
        <w:rPr>
          <w:rFonts w:cstheme="minorHAnsi"/>
        </w:rPr>
        <w:t xml:space="preserve"> the ongoing financia</w:t>
      </w:r>
      <w:r w:rsidR="00715E04" w:rsidRPr="00671886">
        <w:rPr>
          <w:rFonts w:cstheme="minorHAnsi"/>
        </w:rPr>
        <w:t xml:space="preserve">l stability of the </w:t>
      </w:r>
      <w:del w:id="15" w:author="Will Kent" w:date="2019-04-28T07:26:00Z">
        <w:r w:rsidR="00715E04" w:rsidRPr="00671886" w:rsidDel="005E17C4">
          <w:rPr>
            <w:rFonts w:cstheme="minorHAnsi"/>
          </w:rPr>
          <w:delText>government</w:delText>
        </w:r>
      </w:del>
      <w:ins w:id="16" w:author="Will Kent" w:date="2019-04-28T07:26:00Z">
        <w:r w:rsidR="005E17C4">
          <w:rPr>
            <w:rFonts w:cstheme="minorHAnsi"/>
          </w:rPr>
          <w:t>economy</w:t>
        </w:r>
      </w:ins>
      <w:r w:rsidR="00715E04" w:rsidRPr="00671886">
        <w:rPr>
          <w:rFonts w:cstheme="minorHAnsi"/>
        </w:rPr>
        <w:t>.</w:t>
      </w:r>
    </w:p>
    <w:p w14:paraId="4DBE91E1" w14:textId="01B3DC55" w:rsidR="007A31F2" w:rsidRPr="00671886" w:rsidRDefault="00671886" w:rsidP="004301C5">
      <w:pPr>
        <w:jc w:val="both"/>
        <w:rPr>
          <w:rFonts w:cstheme="minorHAnsi"/>
        </w:rPr>
      </w:pPr>
      <w:r w:rsidRPr="00671886">
        <w:rPr>
          <w:rFonts w:cstheme="minorHAnsi"/>
        </w:rPr>
        <w:t>Research has revealed</w:t>
      </w:r>
      <w:r w:rsidR="007A31F2" w:rsidRPr="00671886">
        <w:rPr>
          <w:rFonts w:cstheme="minorHAnsi"/>
        </w:rPr>
        <w:t xml:space="preserve"> several misnomers about unemployment and resulting factors such as crime and domestic violence. Janko and </w:t>
      </w:r>
      <w:proofErr w:type="spellStart"/>
      <w:r w:rsidR="007A31F2" w:rsidRPr="00671886">
        <w:rPr>
          <w:rFonts w:cstheme="minorHAnsi"/>
        </w:rPr>
        <w:t>Popli</w:t>
      </w:r>
      <w:proofErr w:type="spellEnd"/>
      <w:r w:rsidR="007A31F2" w:rsidRPr="00671886">
        <w:rPr>
          <w:rFonts w:cstheme="minorHAnsi"/>
        </w:rPr>
        <w:t xml:space="preserve"> (2015) in their analysis of Canadian data showed that there was no</w:t>
      </w:r>
      <w:del w:id="17" w:author="Will Kent" w:date="2019-04-28T07:28:00Z">
        <w:r w:rsidR="007A31F2" w:rsidRPr="00671886" w:rsidDel="005E17C4">
          <w:rPr>
            <w:rFonts w:cstheme="minorHAnsi"/>
          </w:rPr>
          <w:delText>t a</w:delText>
        </w:r>
      </w:del>
      <w:r w:rsidR="007A31F2" w:rsidRPr="00671886">
        <w:rPr>
          <w:rFonts w:cstheme="minorHAnsi"/>
        </w:rPr>
        <w:t xml:space="preserve"> relationship between unemployment and crime. </w:t>
      </w:r>
      <w:r w:rsidR="00317AE5" w:rsidRPr="00671886">
        <w:rPr>
          <w:rFonts w:cstheme="minorHAnsi"/>
        </w:rPr>
        <w:t>Another study</w:t>
      </w:r>
      <w:r w:rsidR="007A31F2" w:rsidRPr="00671886">
        <w:rPr>
          <w:rFonts w:cstheme="minorHAnsi"/>
        </w:rPr>
        <w:t xml:space="preserve"> showed that gender-based unemployment played a part in the increase of domestic violence although did not incr</w:t>
      </w:r>
      <w:r w:rsidR="00FB3856" w:rsidRPr="00671886">
        <w:rPr>
          <w:rFonts w:cstheme="minorHAnsi"/>
        </w:rPr>
        <w:t>ease domestic violence over all</w:t>
      </w:r>
      <w:r w:rsidR="007A31F2" w:rsidRPr="00671886">
        <w:rPr>
          <w:rFonts w:cstheme="minorHAnsi"/>
        </w:rPr>
        <w:t xml:space="preserve"> (</w:t>
      </w:r>
      <w:proofErr w:type="spellStart"/>
      <w:r w:rsidR="007A31F2" w:rsidRPr="00671886">
        <w:rPr>
          <w:rFonts w:cstheme="minorHAnsi"/>
        </w:rPr>
        <w:t>Anderberg</w:t>
      </w:r>
      <w:proofErr w:type="spellEnd"/>
      <w:r w:rsidR="007A31F2" w:rsidRPr="00671886">
        <w:rPr>
          <w:rFonts w:cstheme="minorHAnsi"/>
        </w:rPr>
        <w:t xml:space="preserve"> et al, 2013)</w:t>
      </w:r>
      <w:r w:rsidR="00FB3856" w:rsidRPr="00671886">
        <w:rPr>
          <w:rFonts w:cstheme="minorHAnsi"/>
        </w:rPr>
        <w:t>.</w:t>
      </w:r>
    </w:p>
    <w:p w14:paraId="4F0E460D" w14:textId="4E974232" w:rsidR="007A31F2" w:rsidRDefault="007A31F2" w:rsidP="004301C5">
      <w:pPr>
        <w:jc w:val="both"/>
        <w:rPr>
          <w:rFonts w:cstheme="minorHAnsi"/>
        </w:rPr>
      </w:pPr>
      <w:r w:rsidRPr="00671886">
        <w:rPr>
          <w:rFonts w:cstheme="minorHAnsi"/>
        </w:rPr>
        <w:t>Our research</w:t>
      </w:r>
      <w:r w:rsidR="00317AE5" w:rsidRPr="00671886">
        <w:rPr>
          <w:rFonts w:cstheme="minorHAnsi"/>
        </w:rPr>
        <w:t xml:space="preserve"> aims to </w:t>
      </w:r>
      <w:r w:rsidR="00671886" w:rsidRPr="00671886">
        <w:rPr>
          <w:rFonts w:cstheme="minorHAnsi"/>
        </w:rPr>
        <w:t>broaden the scope for factors that could affect unemployment in NSW. The unemployment rate in Australia for March 2019 is 5.0% (Tradingeconomics.com, 2019), while in NSW</w:t>
      </w:r>
      <w:del w:id="18" w:author="Will Kent" w:date="2019-04-28T07:28:00Z">
        <w:r w:rsidR="00671886" w:rsidRPr="00671886" w:rsidDel="005E17C4">
          <w:rPr>
            <w:rFonts w:cstheme="minorHAnsi"/>
          </w:rPr>
          <w:delText xml:space="preserve"> particularly,</w:delText>
        </w:r>
      </w:del>
      <w:r w:rsidR="00671886" w:rsidRPr="00671886">
        <w:rPr>
          <w:rFonts w:cstheme="minorHAnsi"/>
        </w:rPr>
        <w:t xml:space="preserve"> it </w:t>
      </w:r>
      <w:del w:id="19" w:author="Will Kent" w:date="2019-04-28T07:29:00Z">
        <w:r w:rsidR="00671886" w:rsidRPr="00671886" w:rsidDel="005E17C4">
          <w:rPr>
            <w:rFonts w:cstheme="minorHAnsi"/>
          </w:rPr>
          <w:delText>i</w:delText>
        </w:r>
      </w:del>
      <w:ins w:id="20" w:author="Will Kent" w:date="2019-04-28T07:29:00Z">
        <w:r w:rsidR="005E17C4">
          <w:rPr>
            <w:rFonts w:cstheme="minorHAnsi"/>
          </w:rPr>
          <w:t>wa</w:t>
        </w:r>
      </w:ins>
      <w:r w:rsidR="00671886" w:rsidRPr="00671886">
        <w:rPr>
          <w:rFonts w:cstheme="minorHAnsi"/>
        </w:rPr>
        <w:t>s</w:t>
      </w:r>
      <w:del w:id="21" w:author="Will Kent" w:date="2019-04-28T07:29:00Z">
        <w:r w:rsidR="00671886" w:rsidRPr="00671886" w:rsidDel="005E17C4">
          <w:rPr>
            <w:rFonts w:cstheme="minorHAnsi"/>
          </w:rPr>
          <w:delText xml:space="preserve"> </w:delText>
        </w:r>
      </w:del>
      <w:del w:id="22" w:author="Will Kent" w:date="2019-04-28T07:28:00Z">
        <w:r w:rsidR="00671886" w:rsidRPr="00671886" w:rsidDel="005E17C4">
          <w:rPr>
            <w:rFonts w:cstheme="minorHAnsi"/>
          </w:rPr>
          <w:delText>sitting at</w:delText>
        </w:r>
      </w:del>
      <w:r w:rsidR="00671886" w:rsidRPr="00671886">
        <w:rPr>
          <w:rFonts w:cstheme="minorHAnsi"/>
        </w:rPr>
        <w:t xml:space="preserve"> 4.3% for the same period (</w:t>
      </w:r>
      <w:proofErr w:type="spellStart"/>
      <w:r w:rsidR="00671886" w:rsidRPr="00671886">
        <w:rPr>
          <w:rFonts w:cstheme="minorHAnsi"/>
        </w:rPr>
        <w:t>Taffa</w:t>
      </w:r>
      <w:proofErr w:type="spellEnd"/>
      <w:r w:rsidR="00671886" w:rsidRPr="00671886">
        <w:rPr>
          <w:rFonts w:cstheme="minorHAnsi"/>
        </w:rPr>
        <w:t>, 2019). To maintain NSW’s low unemployment and resulting high prosperity</w:t>
      </w:r>
      <w:r w:rsidR="004301C5">
        <w:rPr>
          <w:rFonts w:cstheme="minorHAnsi"/>
        </w:rPr>
        <w:t xml:space="preserve">, detailed and </w:t>
      </w:r>
      <w:proofErr w:type="gramStart"/>
      <w:r w:rsidR="004301C5">
        <w:rPr>
          <w:rFonts w:cstheme="minorHAnsi"/>
        </w:rPr>
        <w:t>region specific</w:t>
      </w:r>
      <w:proofErr w:type="gramEnd"/>
      <w:r w:rsidR="004301C5">
        <w:rPr>
          <w:rFonts w:cstheme="minorHAnsi"/>
        </w:rPr>
        <w:t xml:space="preserve"> research can potentially unlock hidden characteristics about </w:t>
      </w:r>
      <w:r w:rsidR="00060CE9">
        <w:rPr>
          <w:rFonts w:cstheme="minorHAnsi"/>
        </w:rPr>
        <w:t>each area and if they impact unemployment rates.</w:t>
      </w:r>
      <w:r w:rsidR="00F55D6E">
        <w:rPr>
          <w:rFonts w:cstheme="minorHAnsi"/>
        </w:rPr>
        <w:t xml:space="preserve"> </w:t>
      </w:r>
      <w:r w:rsidR="00FB3856" w:rsidRPr="00671886">
        <w:rPr>
          <w:rFonts w:cstheme="minorHAnsi"/>
        </w:rPr>
        <w:t>T</w:t>
      </w:r>
      <w:r w:rsidRPr="00671886">
        <w:rPr>
          <w:rFonts w:cstheme="minorHAnsi"/>
        </w:rPr>
        <w:t xml:space="preserve">he outcomes of our research </w:t>
      </w:r>
      <w:r w:rsidR="00FB3856" w:rsidRPr="00671886">
        <w:rPr>
          <w:rFonts w:cstheme="minorHAnsi"/>
        </w:rPr>
        <w:t xml:space="preserve">are targeted towards </w:t>
      </w:r>
      <w:r w:rsidRPr="00671886">
        <w:rPr>
          <w:rFonts w:cstheme="minorHAnsi"/>
        </w:rPr>
        <w:t>governmental policy makers and social welfare groups</w:t>
      </w:r>
      <w:r w:rsidR="00317AE5" w:rsidRPr="00671886">
        <w:rPr>
          <w:rFonts w:cstheme="minorHAnsi"/>
        </w:rPr>
        <w:t xml:space="preserve"> in NSW</w:t>
      </w:r>
      <w:r w:rsidRPr="00671886">
        <w:rPr>
          <w:rFonts w:cstheme="minorHAnsi"/>
        </w:rPr>
        <w:t xml:space="preserve">. </w:t>
      </w:r>
      <w:r w:rsidR="00060CE9">
        <w:rPr>
          <w:rFonts w:cstheme="minorHAnsi"/>
        </w:rPr>
        <w:t>Any new information can be used to assess existing services and their effectiveness, as well as highlight new areas where more services are needed.</w:t>
      </w:r>
    </w:p>
    <w:p w14:paraId="0534823D" w14:textId="59258DEC" w:rsidR="00060CE9" w:rsidRDefault="00F55D6E" w:rsidP="004301C5">
      <w:pPr>
        <w:jc w:val="both"/>
        <w:rPr>
          <w:rFonts w:cstheme="minorHAnsi"/>
          <w:b/>
          <w:bCs/>
        </w:rPr>
      </w:pPr>
      <w:r>
        <w:rPr>
          <w:rFonts w:cstheme="minorHAnsi"/>
          <w:b/>
          <w:bCs/>
        </w:rPr>
        <w:t>Our questions</w:t>
      </w:r>
    </w:p>
    <w:p w14:paraId="4150F075" w14:textId="0BDDBCBD" w:rsidR="00F55D6E" w:rsidRPr="00671886" w:rsidRDefault="00F55D6E" w:rsidP="004301C5">
      <w:pPr>
        <w:jc w:val="both"/>
        <w:rPr>
          <w:rFonts w:cstheme="minorHAnsi"/>
          <w:b/>
          <w:bCs/>
        </w:rPr>
      </w:pPr>
      <w:r>
        <w:rPr>
          <w:rFonts w:cstheme="minorHAnsi"/>
        </w:rPr>
        <w:t xml:space="preserve">What </w:t>
      </w:r>
      <w:r w:rsidRPr="00671886">
        <w:rPr>
          <w:rFonts w:cstheme="minorHAnsi"/>
        </w:rPr>
        <w:t>factors predict unemployment rates in New South Wales?</w:t>
      </w:r>
      <w:r>
        <w:rPr>
          <w:rFonts w:cstheme="minorHAnsi"/>
        </w:rPr>
        <w:t xml:space="preserve"> </w:t>
      </w:r>
      <w:r w:rsidR="00D0050D">
        <w:rPr>
          <w:rFonts w:cstheme="minorHAnsi"/>
        </w:rPr>
        <w:t xml:space="preserve">Of these factors, are there any that are unique or unexpected? </w:t>
      </w:r>
      <w:r>
        <w:rPr>
          <w:rFonts w:cstheme="minorHAnsi"/>
        </w:rPr>
        <w:t>What social demographics</w:t>
      </w:r>
      <w:r w:rsidR="00D0050D">
        <w:rPr>
          <w:rFonts w:cstheme="minorHAnsi"/>
        </w:rPr>
        <w:t xml:space="preserve"> are related to unemployment? Does level of education affect unemployment and if </w:t>
      </w:r>
      <w:proofErr w:type="gramStart"/>
      <w:r w:rsidR="00D0050D">
        <w:rPr>
          <w:rFonts w:cstheme="minorHAnsi"/>
        </w:rPr>
        <w:t>so</w:t>
      </w:r>
      <w:proofErr w:type="gramEnd"/>
      <w:r w:rsidR="00D0050D">
        <w:rPr>
          <w:rFonts w:cstheme="minorHAnsi"/>
        </w:rPr>
        <w:t xml:space="preserve"> what level is the highest contributor? </w:t>
      </w:r>
    </w:p>
    <w:p w14:paraId="45E18241" w14:textId="71A22D39" w:rsidR="00C54F03" w:rsidRPr="00060CE9" w:rsidRDefault="00C54F03" w:rsidP="00060CE9">
      <w:pPr>
        <w:pStyle w:val="Title"/>
        <w:rPr>
          <w:sz w:val="48"/>
          <w:szCs w:val="48"/>
        </w:rPr>
      </w:pPr>
      <w:r w:rsidRPr="00060CE9">
        <w:rPr>
          <w:sz w:val="48"/>
          <w:szCs w:val="48"/>
        </w:rPr>
        <w:lastRenderedPageBreak/>
        <w:t>Data Sources</w:t>
      </w:r>
    </w:p>
    <w:p w14:paraId="4223B788" w14:textId="476DEB5F" w:rsidR="00060CE9" w:rsidRDefault="00060CE9" w:rsidP="00060CE9">
      <w:pPr>
        <w:jc w:val="both"/>
        <w:rPr>
          <w:rFonts w:cstheme="minorHAnsi"/>
        </w:rPr>
      </w:pPr>
      <w:del w:id="23" w:author="Will Kent" w:date="2019-04-28T07:30:00Z">
        <w:r w:rsidRPr="00671886" w:rsidDel="005E17C4">
          <w:rPr>
            <w:rFonts w:cstheme="minorHAnsi"/>
          </w:rPr>
          <w:delText>Looking at data from the ABS and other sources, we are</w:delText>
        </w:r>
      </w:del>
      <w:ins w:id="24" w:author="Will Kent" w:date="2019-04-28T07:30:00Z">
        <w:r w:rsidR="005E17C4">
          <w:rPr>
            <w:rFonts w:cstheme="minorHAnsi"/>
          </w:rPr>
          <w:t>This analysis will</w:t>
        </w:r>
      </w:ins>
      <w:r w:rsidRPr="00671886">
        <w:rPr>
          <w:rFonts w:cstheme="minorHAnsi"/>
        </w:rPr>
        <w:t xml:space="preserve"> bring</w:t>
      </w:r>
      <w:del w:id="25" w:author="Will Kent" w:date="2019-04-28T07:30:00Z">
        <w:r w:rsidRPr="00671886" w:rsidDel="005E17C4">
          <w:rPr>
            <w:rFonts w:cstheme="minorHAnsi"/>
          </w:rPr>
          <w:delText>ing</w:delText>
        </w:r>
      </w:del>
      <w:r w:rsidRPr="00671886">
        <w:rPr>
          <w:rFonts w:cstheme="minorHAnsi"/>
        </w:rPr>
        <w:t xml:space="preserve"> together a range of </w:t>
      </w:r>
      <w:ins w:id="26" w:author="Will Kent" w:date="2019-04-28T07:31:00Z">
        <w:r w:rsidR="005E17C4">
          <w:rPr>
            <w:rFonts w:cstheme="minorHAnsi"/>
          </w:rPr>
          <w:t xml:space="preserve">data sources and </w:t>
        </w:r>
      </w:ins>
      <w:r w:rsidRPr="00671886">
        <w:rPr>
          <w:rFonts w:cstheme="minorHAnsi"/>
        </w:rPr>
        <w:t xml:space="preserve">information covering geographical, educational and biographical data. </w:t>
      </w:r>
      <w:ins w:id="27" w:author="Will Kent" w:date="2019-04-28T07:32:00Z">
        <w:r w:rsidR="005E17C4">
          <w:rPr>
            <w:rFonts w:cstheme="minorHAnsi"/>
          </w:rPr>
          <w:t>D</w:t>
        </w:r>
      </w:ins>
      <w:ins w:id="28" w:author="Will Kent" w:date="2019-04-28T07:31:00Z">
        <w:r w:rsidR="005E17C4">
          <w:rPr>
            <w:rFonts w:cstheme="minorHAnsi"/>
          </w:rPr>
          <w:t xml:space="preserve">ata will </w:t>
        </w:r>
      </w:ins>
      <w:ins w:id="29" w:author="Will Kent" w:date="2019-04-28T07:32:00Z">
        <w:r w:rsidR="005E17C4">
          <w:rPr>
            <w:rFonts w:cstheme="minorHAnsi"/>
          </w:rPr>
          <w:t xml:space="preserve">predominantly </w:t>
        </w:r>
      </w:ins>
      <w:ins w:id="30" w:author="Will Kent" w:date="2019-04-28T07:31:00Z">
        <w:r w:rsidR="005E17C4">
          <w:rPr>
            <w:rFonts w:cstheme="minorHAnsi"/>
          </w:rPr>
          <w:t xml:space="preserve">be obtained from </w:t>
        </w:r>
      </w:ins>
      <w:ins w:id="31" w:author="Will Kent" w:date="2019-04-28T07:33:00Z">
        <w:r w:rsidR="005E17C4">
          <w:rPr>
            <w:rFonts w:cstheme="minorHAnsi"/>
          </w:rPr>
          <w:t xml:space="preserve">Australian </w:t>
        </w:r>
      </w:ins>
      <w:ins w:id="32" w:author="Will Kent" w:date="2019-04-28T07:32:00Z">
        <w:r w:rsidR="005E17C4">
          <w:rPr>
            <w:rFonts w:cstheme="minorHAnsi"/>
          </w:rPr>
          <w:t>State and Federal</w:t>
        </w:r>
      </w:ins>
      <w:ins w:id="33" w:author="Will Kent" w:date="2019-04-28T07:33:00Z">
        <w:r w:rsidR="005E17C4">
          <w:rPr>
            <w:rFonts w:cstheme="minorHAnsi"/>
          </w:rPr>
          <w:t xml:space="preserve"> agencies and departments.</w:t>
        </w:r>
      </w:ins>
    </w:p>
    <w:p w14:paraId="4B865674" w14:textId="40DC17B9" w:rsidR="008947BB" w:rsidRPr="00671886" w:rsidRDefault="005E17C4" w:rsidP="00060CE9">
      <w:pPr>
        <w:jc w:val="both"/>
        <w:rPr>
          <w:rFonts w:cstheme="minorHAnsi"/>
        </w:rPr>
      </w:pPr>
      <w:ins w:id="34" w:author="Will Kent" w:date="2019-04-28T07:33:00Z">
        <w:r>
          <w:rPr>
            <w:rFonts w:cstheme="minorHAnsi"/>
          </w:rPr>
          <w:t>U</w:t>
        </w:r>
      </w:ins>
      <w:del w:id="35" w:author="Will Kent" w:date="2019-04-28T07:33:00Z">
        <w:r w:rsidR="00A6725F" w:rsidRPr="00671886" w:rsidDel="005E17C4">
          <w:rPr>
            <w:rFonts w:cstheme="minorHAnsi"/>
          </w:rPr>
          <w:delText>Our u</w:delText>
        </w:r>
      </w:del>
      <w:r w:rsidR="00A6725F" w:rsidRPr="00671886">
        <w:rPr>
          <w:rFonts w:cstheme="minorHAnsi"/>
        </w:rPr>
        <w:t xml:space="preserve">nemployment </w:t>
      </w:r>
      <w:ins w:id="36" w:author="Will Kent" w:date="2019-04-28T07:38:00Z">
        <w:r w:rsidR="0014388E">
          <w:rPr>
            <w:rFonts w:cstheme="minorHAnsi"/>
          </w:rPr>
          <w:t>fig</w:t>
        </w:r>
      </w:ins>
      <w:ins w:id="37" w:author="Will Kent" w:date="2019-04-28T07:39:00Z">
        <w:r w:rsidR="0014388E">
          <w:rPr>
            <w:rFonts w:cstheme="minorHAnsi"/>
          </w:rPr>
          <w:t>u</w:t>
        </w:r>
      </w:ins>
      <w:ins w:id="38" w:author="Will Kent" w:date="2019-04-28T07:38:00Z">
        <w:r w:rsidR="0014388E">
          <w:rPr>
            <w:rFonts w:cstheme="minorHAnsi"/>
          </w:rPr>
          <w:t>res</w:t>
        </w:r>
      </w:ins>
      <w:del w:id="39" w:author="Will Kent" w:date="2019-04-28T07:38:00Z">
        <w:r w:rsidR="00A6725F" w:rsidRPr="00671886" w:rsidDel="0014388E">
          <w:rPr>
            <w:rFonts w:cstheme="minorHAnsi"/>
          </w:rPr>
          <w:delText>data</w:delText>
        </w:r>
      </w:del>
      <w:r w:rsidR="00A6725F" w:rsidRPr="00671886">
        <w:rPr>
          <w:rFonts w:cstheme="minorHAnsi"/>
        </w:rPr>
        <w:t xml:space="preserve"> </w:t>
      </w:r>
      <w:del w:id="40" w:author="Will Kent" w:date="2019-04-28T07:38:00Z">
        <w:r w:rsidR="00A6725F" w:rsidRPr="00671886" w:rsidDel="0014388E">
          <w:rPr>
            <w:rFonts w:cstheme="minorHAnsi"/>
          </w:rPr>
          <w:delText xml:space="preserve">was </w:delText>
        </w:r>
      </w:del>
      <w:ins w:id="41" w:author="Will Kent" w:date="2019-04-28T07:39:00Z">
        <w:r w:rsidR="0014388E">
          <w:rPr>
            <w:rFonts w:cstheme="minorHAnsi"/>
          </w:rPr>
          <w:t>will be</w:t>
        </w:r>
      </w:ins>
      <w:ins w:id="42" w:author="Will Kent" w:date="2019-04-28T07:38:00Z">
        <w:r w:rsidR="0014388E" w:rsidRPr="00671886">
          <w:rPr>
            <w:rFonts w:cstheme="minorHAnsi"/>
          </w:rPr>
          <w:t xml:space="preserve"> </w:t>
        </w:r>
      </w:ins>
      <w:r w:rsidR="00A6725F" w:rsidRPr="00671886">
        <w:rPr>
          <w:rFonts w:cstheme="minorHAnsi"/>
        </w:rPr>
        <w:t xml:space="preserve">obtained from the </w:t>
      </w:r>
      <w:r w:rsidR="00A6725F" w:rsidRPr="00671886">
        <w:rPr>
          <w:rFonts w:eastAsia="Times New Roman" w:cstheme="minorHAnsi"/>
          <w:kern w:val="36"/>
        </w:rPr>
        <w:t>Australian Government Department of Jobs and Small Business, SA2 Data tables — Small Area Labour Markets</w:t>
      </w:r>
      <w:r w:rsidR="00F72C65" w:rsidRPr="00671886">
        <w:rPr>
          <w:rFonts w:eastAsia="Times New Roman" w:cstheme="minorHAnsi"/>
          <w:kern w:val="36"/>
        </w:rPr>
        <w:t>, December quarter 2018</w:t>
      </w:r>
      <w:ins w:id="43" w:author="Will Kent" w:date="2019-04-28T07:33:00Z">
        <w:r>
          <w:rPr>
            <w:rFonts w:eastAsia="Times New Roman" w:cstheme="minorHAnsi"/>
            <w:kern w:val="36"/>
          </w:rPr>
          <w:t xml:space="preserve"> (</w:t>
        </w:r>
        <w:r>
          <w:rPr>
            <w:rFonts w:eastAsia="Times New Roman" w:cstheme="minorHAnsi"/>
            <w:color w:val="FF0000"/>
            <w:kern w:val="36"/>
          </w:rPr>
          <w:t>Should we be using the Census 2016 figures</w:t>
        </w:r>
      </w:ins>
      <w:ins w:id="44" w:author="Will Kent" w:date="2019-04-28T07:34:00Z">
        <w:r>
          <w:rPr>
            <w:rFonts w:eastAsia="Times New Roman" w:cstheme="minorHAnsi"/>
            <w:color w:val="FF0000"/>
            <w:kern w:val="36"/>
          </w:rPr>
          <w:t>?</w:t>
        </w:r>
        <w:r>
          <w:rPr>
            <w:rFonts w:eastAsia="Times New Roman" w:cstheme="minorHAnsi"/>
            <w:kern w:val="36"/>
          </w:rPr>
          <w:t>)</w:t>
        </w:r>
      </w:ins>
      <w:r w:rsidR="00A6725F" w:rsidRPr="00671886">
        <w:rPr>
          <w:rFonts w:eastAsia="Times New Roman" w:cstheme="minorHAnsi"/>
          <w:kern w:val="36"/>
        </w:rPr>
        <w:t xml:space="preserve">. </w:t>
      </w:r>
      <w:del w:id="45" w:author="Will Kent" w:date="2019-04-28T07:38:00Z">
        <w:r w:rsidR="000570AA" w:rsidRPr="00671886" w:rsidDel="0014388E">
          <w:rPr>
            <w:rFonts w:cstheme="minorHAnsi"/>
          </w:rPr>
          <w:delText>To create a list of indicators</w:delText>
        </w:r>
        <w:r w:rsidR="00ED495B" w:rsidRPr="00671886" w:rsidDel="0014388E">
          <w:rPr>
            <w:rFonts w:cstheme="minorHAnsi"/>
          </w:rPr>
          <w:delText>/variables</w:delText>
        </w:r>
        <w:r w:rsidR="000570AA" w:rsidRPr="00671886" w:rsidDel="0014388E">
          <w:rPr>
            <w:rFonts w:cstheme="minorHAnsi"/>
          </w:rPr>
          <w:delText xml:space="preserve"> we</w:delText>
        </w:r>
      </w:del>
      <w:ins w:id="46" w:author="Will Kent" w:date="2019-04-28T07:38:00Z">
        <w:r w:rsidR="0014388E">
          <w:rPr>
            <w:rFonts w:cstheme="minorHAnsi"/>
          </w:rPr>
          <w:t>This research will</w:t>
        </w:r>
      </w:ins>
      <w:r w:rsidR="000570AA" w:rsidRPr="00671886">
        <w:rPr>
          <w:rFonts w:cstheme="minorHAnsi"/>
        </w:rPr>
        <w:t xml:space="preserve"> </w:t>
      </w:r>
      <w:ins w:id="47" w:author="Will Kent" w:date="2019-04-28T07:39:00Z">
        <w:r w:rsidR="0014388E">
          <w:rPr>
            <w:rFonts w:cstheme="minorHAnsi"/>
          </w:rPr>
          <w:t xml:space="preserve">further </w:t>
        </w:r>
      </w:ins>
      <w:r w:rsidR="000570AA" w:rsidRPr="00671886">
        <w:rPr>
          <w:rFonts w:cstheme="minorHAnsi"/>
        </w:rPr>
        <w:t>explore</w:t>
      </w:r>
      <w:ins w:id="48" w:author="Will Kent" w:date="2019-04-28T07:38:00Z">
        <w:r w:rsidR="0014388E">
          <w:rPr>
            <w:rFonts w:cstheme="minorHAnsi"/>
          </w:rPr>
          <w:t xml:space="preserve"> </w:t>
        </w:r>
      </w:ins>
      <w:del w:id="49" w:author="Will Kent" w:date="2019-04-28T07:38:00Z">
        <w:r w:rsidR="000570AA" w:rsidRPr="00671886" w:rsidDel="0014388E">
          <w:rPr>
            <w:rFonts w:cstheme="minorHAnsi"/>
          </w:rPr>
          <w:delText xml:space="preserve">d </w:delText>
        </w:r>
      </w:del>
      <w:r w:rsidR="000570AA" w:rsidRPr="00671886">
        <w:rPr>
          <w:rFonts w:cstheme="minorHAnsi"/>
        </w:rPr>
        <w:t>data</w:t>
      </w:r>
      <w:ins w:id="50" w:author="Will Kent" w:date="2019-04-28T07:38:00Z">
        <w:r w:rsidR="0014388E">
          <w:rPr>
            <w:rFonts w:cstheme="minorHAnsi"/>
          </w:rPr>
          <w:t xml:space="preserve"> </w:t>
        </w:r>
      </w:ins>
      <w:del w:id="51" w:author="Will Kent" w:date="2019-04-28T07:38:00Z">
        <w:r w:rsidR="000570AA" w:rsidRPr="00671886" w:rsidDel="0014388E">
          <w:rPr>
            <w:rFonts w:cstheme="minorHAnsi"/>
          </w:rPr>
          <w:delText xml:space="preserve"> </w:delText>
        </w:r>
      </w:del>
      <w:r w:rsidR="00A6725F" w:rsidRPr="00671886">
        <w:rPr>
          <w:rFonts w:cstheme="minorHAnsi"/>
        </w:rPr>
        <w:t xml:space="preserve">from </w:t>
      </w:r>
      <w:r w:rsidR="00060CE9">
        <w:rPr>
          <w:rFonts w:cstheme="minorHAnsi"/>
        </w:rPr>
        <w:t xml:space="preserve">the ABS </w:t>
      </w:r>
      <w:del w:id="52" w:author="Will Kent" w:date="2019-04-28T08:10:00Z">
        <w:r w:rsidR="000570AA" w:rsidRPr="00671886" w:rsidDel="004A6059">
          <w:rPr>
            <w:rFonts w:cstheme="minorHAnsi"/>
          </w:rPr>
          <w:delText xml:space="preserve">2016 </w:delText>
        </w:r>
      </w:del>
      <w:r w:rsidR="000570AA" w:rsidRPr="00671886">
        <w:rPr>
          <w:rFonts w:cstheme="minorHAnsi"/>
        </w:rPr>
        <w:t>Census</w:t>
      </w:r>
      <w:ins w:id="53" w:author="Will Kent" w:date="2019-04-28T08:10:00Z">
        <w:r w:rsidR="004A6059">
          <w:rPr>
            <w:rFonts w:cstheme="minorHAnsi"/>
          </w:rPr>
          <w:t xml:space="preserve"> of Population and Housing 2016 (Census 2016)</w:t>
        </w:r>
      </w:ins>
      <w:r w:rsidR="000570AA" w:rsidRPr="00671886">
        <w:rPr>
          <w:rFonts w:cstheme="minorHAnsi"/>
        </w:rPr>
        <w:t xml:space="preserve"> and a range of datasets from</w:t>
      </w:r>
      <w:r w:rsidR="00FB6A7F" w:rsidRPr="00671886">
        <w:rPr>
          <w:rFonts w:cstheme="minorHAnsi"/>
        </w:rPr>
        <w:t xml:space="preserve"> </w:t>
      </w:r>
      <w:r w:rsidR="009113A2" w:rsidRPr="00671886">
        <w:rPr>
          <w:rFonts w:cstheme="minorHAnsi"/>
        </w:rPr>
        <w:t xml:space="preserve">other areas of the ABS and </w:t>
      </w:r>
      <w:r w:rsidR="00A6725F" w:rsidRPr="00671886">
        <w:rPr>
          <w:rFonts w:cstheme="minorHAnsi"/>
        </w:rPr>
        <w:t>non-</w:t>
      </w:r>
      <w:r w:rsidR="009113A2" w:rsidRPr="00671886">
        <w:rPr>
          <w:rFonts w:cstheme="minorHAnsi"/>
        </w:rPr>
        <w:t xml:space="preserve">ABS sources </w:t>
      </w:r>
      <w:r w:rsidR="00FB6A7F" w:rsidRPr="00671886">
        <w:rPr>
          <w:rFonts w:cstheme="minorHAnsi"/>
        </w:rPr>
        <w:t>summarised in Table 1.</w:t>
      </w:r>
      <w:r w:rsidR="00F72C65" w:rsidRPr="00671886">
        <w:rPr>
          <w:rFonts w:cstheme="minorHAnsi"/>
        </w:rPr>
        <w:t xml:space="preserve"> </w:t>
      </w:r>
    </w:p>
    <w:p w14:paraId="1AB2BDCB" w14:textId="77777777" w:rsidR="001C54BC" w:rsidRPr="00671886" w:rsidRDefault="001C54BC" w:rsidP="00671886">
      <w:pPr>
        <w:rPr>
          <w:rFonts w:cstheme="minorHAnsi"/>
        </w:rPr>
      </w:pPr>
    </w:p>
    <w:p w14:paraId="4F6B1CC5" w14:textId="27CFC459" w:rsidR="008947BB" w:rsidRPr="00060CE9" w:rsidRDefault="00060CE9" w:rsidP="00060CE9">
      <w:pPr>
        <w:pStyle w:val="Caption"/>
        <w:rPr>
          <w:rFonts w:eastAsia="Times New Roman" w:cstheme="minorHAnsi"/>
          <w:color w:val="auto"/>
          <w:sz w:val="22"/>
          <w:szCs w:val="22"/>
          <w:u w:val="single"/>
        </w:rPr>
      </w:pPr>
      <w:r w:rsidRPr="00060CE9">
        <w:rPr>
          <w:color w:val="auto"/>
          <w:sz w:val="22"/>
          <w:szCs w:val="22"/>
          <w:u w:val="single"/>
        </w:rPr>
        <w:t xml:space="preserve">Table </w:t>
      </w:r>
      <w:r w:rsidRPr="00060CE9">
        <w:rPr>
          <w:color w:val="auto"/>
          <w:sz w:val="22"/>
          <w:szCs w:val="22"/>
          <w:u w:val="single"/>
        </w:rPr>
        <w:fldChar w:fldCharType="begin"/>
      </w:r>
      <w:r w:rsidRPr="00060CE9">
        <w:rPr>
          <w:color w:val="auto"/>
          <w:sz w:val="22"/>
          <w:szCs w:val="22"/>
          <w:u w:val="single"/>
        </w:rPr>
        <w:instrText xml:space="preserve"> SEQ Table \* ARABIC </w:instrText>
      </w:r>
      <w:r w:rsidRPr="00060CE9">
        <w:rPr>
          <w:color w:val="auto"/>
          <w:sz w:val="22"/>
          <w:szCs w:val="22"/>
          <w:u w:val="single"/>
        </w:rPr>
        <w:fldChar w:fldCharType="separate"/>
      </w:r>
      <w:r w:rsidRPr="00060CE9">
        <w:rPr>
          <w:noProof/>
          <w:color w:val="auto"/>
          <w:sz w:val="22"/>
          <w:szCs w:val="22"/>
          <w:u w:val="single"/>
        </w:rPr>
        <w:t>1</w:t>
      </w:r>
      <w:r w:rsidRPr="00060CE9">
        <w:rPr>
          <w:color w:val="auto"/>
          <w:sz w:val="22"/>
          <w:szCs w:val="22"/>
          <w:u w:val="single"/>
        </w:rPr>
        <w:fldChar w:fldCharType="end"/>
      </w:r>
      <w:r w:rsidRPr="00060CE9">
        <w:rPr>
          <w:rFonts w:cstheme="minorHAnsi"/>
          <w:noProof/>
          <w:color w:val="auto"/>
          <w:sz w:val="22"/>
          <w:szCs w:val="22"/>
          <w:u w:val="single"/>
        </w:rPr>
        <w:t xml:space="preserve"> – Sources of Data</w:t>
      </w:r>
    </w:p>
    <w:tbl>
      <w:tblPr>
        <w:tblStyle w:val="LightGrid-Accent3"/>
        <w:tblW w:w="9242" w:type="dxa"/>
        <w:tblInd w:w="108" w:type="dxa"/>
        <w:tblLook w:val="04A0" w:firstRow="1" w:lastRow="0" w:firstColumn="1" w:lastColumn="0" w:noHBand="0" w:noVBand="1"/>
      </w:tblPr>
      <w:tblGrid>
        <w:gridCol w:w="2331"/>
        <w:gridCol w:w="2751"/>
        <w:gridCol w:w="1991"/>
        <w:gridCol w:w="2169"/>
      </w:tblGrid>
      <w:tr w:rsidR="00A55531" w:rsidRPr="00671886" w14:paraId="57DD99F6" w14:textId="5959810C" w:rsidTr="001C5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4BFD6CF" w14:textId="6E5F9555" w:rsidR="00A55531" w:rsidRPr="00671886" w:rsidRDefault="00A55531" w:rsidP="00671886">
            <w:pPr>
              <w:rPr>
                <w:rFonts w:asciiTheme="minorHAnsi" w:hAnsiTheme="minorHAnsi" w:cstheme="minorHAnsi"/>
              </w:rPr>
            </w:pPr>
            <w:r w:rsidRPr="00671886">
              <w:rPr>
                <w:rFonts w:asciiTheme="minorHAnsi" w:hAnsiTheme="minorHAnsi" w:cstheme="minorHAnsi"/>
              </w:rPr>
              <w:t>Indicator/variable</w:t>
            </w:r>
          </w:p>
        </w:tc>
        <w:tc>
          <w:tcPr>
            <w:tcW w:w="2751" w:type="dxa"/>
          </w:tcPr>
          <w:p w14:paraId="0EA0A25D" w14:textId="6ECB4834" w:rsidR="00A55531" w:rsidRPr="00671886" w:rsidRDefault="00A55531" w:rsidP="0067188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71886">
              <w:rPr>
                <w:rFonts w:asciiTheme="minorHAnsi" w:hAnsiTheme="minorHAnsi" w:cstheme="minorHAnsi"/>
              </w:rPr>
              <w:t>Description</w:t>
            </w:r>
            <w:r w:rsidR="002C4A54" w:rsidRPr="00671886">
              <w:rPr>
                <w:rFonts w:asciiTheme="minorHAnsi" w:hAnsiTheme="minorHAnsi" w:cstheme="minorHAnsi"/>
              </w:rPr>
              <w:t xml:space="preserve"> of dataset</w:t>
            </w:r>
          </w:p>
        </w:tc>
        <w:tc>
          <w:tcPr>
            <w:tcW w:w="1991" w:type="dxa"/>
          </w:tcPr>
          <w:p w14:paraId="4381711F" w14:textId="2A2001D4" w:rsidR="00A55531" w:rsidRPr="00671886" w:rsidRDefault="00A55531" w:rsidP="0067188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71886">
              <w:rPr>
                <w:rFonts w:asciiTheme="minorHAnsi" w:hAnsiTheme="minorHAnsi" w:cstheme="minorHAnsi"/>
              </w:rPr>
              <w:t>Source</w:t>
            </w:r>
          </w:p>
        </w:tc>
        <w:tc>
          <w:tcPr>
            <w:tcW w:w="2169" w:type="dxa"/>
          </w:tcPr>
          <w:p w14:paraId="59B88E5D" w14:textId="4821CA26" w:rsidR="00A55531" w:rsidRPr="00671886" w:rsidRDefault="00ED4F65" w:rsidP="0067188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71886">
              <w:rPr>
                <w:rFonts w:asciiTheme="minorHAnsi" w:hAnsiTheme="minorHAnsi" w:cstheme="minorHAnsi"/>
              </w:rPr>
              <w:t>Geographic Level</w:t>
            </w:r>
          </w:p>
        </w:tc>
      </w:tr>
      <w:tr w:rsidR="00A55531" w:rsidRPr="00671886" w14:paraId="4A1388EE" w14:textId="183A59EF"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B685B31" w14:textId="2BDC0DC3" w:rsidR="00A55531" w:rsidRPr="00671886" w:rsidRDefault="00A55531" w:rsidP="00671886">
            <w:pPr>
              <w:rPr>
                <w:rFonts w:asciiTheme="minorHAnsi" w:hAnsiTheme="minorHAnsi" w:cstheme="minorHAnsi"/>
              </w:rPr>
            </w:pPr>
            <w:r w:rsidRPr="00671886">
              <w:rPr>
                <w:rFonts w:asciiTheme="minorHAnsi" w:hAnsiTheme="minorHAnsi" w:cstheme="minorHAnsi"/>
              </w:rPr>
              <w:t>Socio economic status</w:t>
            </w:r>
          </w:p>
        </w:tc>
        <w:tc>
          <w:tcPr>
            <w:tcW w:w="2751" w:type="dxa"/>
          </w:tcPr>
          <w:p w14:paraId="1D7F4510" w14:textId="39E0E1A1" w:rsidR="00A55531" w:rsidRPr="00671886" w:rsidRDefault="00F72C65"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Socio- economic indexes for areas (SEIFA) 2016</w:t>
            </w:r>
          </w:p>
        </w:tc>
        <w:tc>
          <w:tcPr>
            <w:tcW w:w="1991" w:type="dxa"/>
          </w:tcPr>
          <w:p w14:paraId="36893DC5" w14:textId="483A3087" w:rsidR="00A55531" w:rsidRPr="00671886" w:rsidRDefault="00EC2576"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 xml:space="preserve">ABS </w:t>
            </w:r>
          </w:p>
        </w:tc>
        <w:tc>
          <w:tcPr>
            <w:tcW w:w="2169" w:type="dxa"/>
          </w:tcPr>
          <w:p w14:paraId="1198D8A1" w14:textId="7B648388" w:rsidR="00A55531" w:rsidRPr="00671886" w:rsidRDefault="00EC2576" w:rsidP="00671886">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333333"/>
                <w:shd w:val="clear" w:color="auto" w:fill="FFFFFF"/>
              </w:rPr>
            </w:pPr>
            <w:r w:rsidRPr="00671886">
              <w:rPr>
                <w:rFonts w:cstheme="minorHAnsi"/>
              </w:rPr>
              <w:t>SA2</w:t>
            </w:r>
          </w:p>
        </w:tc>
      </w:tr>
      <w:tr w:rsidR="00A55531" w:rsidRPr="00671886" w14:paraId="258E6730" w14:textId="2FBB51CF"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A78EE8C" w14:textId="7A0551AB" w:rsidR="00A55531" w:rsidRPr="00671886" w:rsidRDefault="00A55531" w:rsidP="00671886">
            <w:pPr>
              <w:rPr>
                <w:rFonts w:asciiTheme="minorHAnsi" w:hAnsiTheme="minorHAnsi" w:cstheme="minorHAnsi"/>
              </w:rPr>
            </w:pPr>
            <w:r w:rsidRPr="00671886">
              <w:rPr>
                <w:rFonts w:asciiTheme="minorHAnsi" w:hAnsiTheme="minorHAnsi" w:cstheme="minorHAnsi"/>
              </w:rPr>
              <w:t>Crime Statistics</w:t>
            </w:r>
          </w:p>
        </w:tc>
        <w:tc>
          <w:tcPr>
            <w:tcW w:w="2751" w:type="dxa"/>
          </w:tcPr>
          <w:p w14:paraId="3C6453C4" w14:textId="609DF7D0" w:rsidR="00A55531" w:rsidRPr="00671886" w:rsidRDefault="00A55531"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Annual incident counts, rates per 100,000 population and ranks for selected offences</w:t>
            </w:r>
            <w:r w:rsidR="003C4993" w:rsidRPr="00671886">
              <w:rPr>
                <w:rFonts w:cstheme="minorHAnsi"/>
              </w:rPr>
              <w:t xml:space="preserve"> (2011-2018)</w:t>
            </w:r>
          </w:p>
        </w:tc>
        <w:tc>
          <w:tcPr>
            <w:tcW w:w="1991" w:type="dxa"/>
          </w:tcPr>
          <w:p w14:paraId="6FEE570C" w14:textId="1DB36CCF" w:rsidR="00A55531" w:rsidRPr="00671886" w:rsidRDefault="00A55531"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Bureau of Crime and Statistics research (BOSCAR), NSW Department of Justice</w:t>
            </w:r>
          </w:p>
        </w:tc>
        <w:tc>
          <w:tcPr>
            <w:tcW w:w="2169" w:type="dxa"/>
          </w:tcPr>
          <w:p w14:paraId="403E4A51" w14:textId="4E7BAF6A" w:rsidR="00A55531" w:rsidRPr="00671886" w:rsidRDefault="00A55531"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LGA</w:t>
            </w:r>
          </w:p>
        </w:tc>
      </w:tr>
      <w:tr w:rsidR="00A55531" w:rsidRPr="00671886" w14:paraId="34B636D2" w14:textId="30B5D048"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31971C7" w14:textId="391B0276" w:rsidR="00A55531" w:rsidRPr="00671886" w:rsidRDefault="00A55531" w:rsidP="00671886">
            <w:pPr>
              <w:rPr>
                <w:rFonts w:asciiTheme="minorHAnsi" w:hAnsiTheme="minorHAnsi" w:cstheme="minorHAnsi"/>
              </w:rPr>
            </w:pPr>
            <w:r w:rsidRPr="00671886">
              <w:rPr>
                <w:rFonts w:asciiTheme="minorHAnsi" w:hAnsiTheme="minorHAnsi" w:cstheme="minorHAnsi"/>
              </w:rPr>
              <w:t>Drug and alcohol?</w:t>
            </w:r>
          </w:p>
        </w:tc>
        <w:tc>
          <w:tcPr>
            <w:tcW w:w="2751" w:type="dxa"/>
          </w:tcPr>
          <w:p w14:paraId="622EDB39"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c>
          <w:tcPr>
            <w:tcW w:w="1991" w:type="dxa"/>
          </w:tcPr>
          <w:p w14:paraId="3A9D042E"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c>
          <w:tcPr>
            <w:tcW w:w="2169" w:type="dxa"/>
          </w:tcPr>
          <w:p w14:paraId="4A041F3D" w14:textId="77777777"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p>
        </w:tc>
      </w:tr>
      <w:tr w:rsidR="00A55531" w:rsidRPr="00671886" w14:paraId="4BBA154C"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5F00826" w14:textId="54756EB6" w:rsidR="00A55531" w:rsidRPr="00671886" w:rsidRDefault="00A55531" w:rsidP="00671886">
            <w:pPr>
              <w:rPr>
                <w:rFonts w:asciiTheme="minorHAnsi" w:hAnsiTheme="minorHAnsi" w:cstheme="minorHAnsi"/>
              </w:rPr>
            </w:pPr>
            <w:r w:rsidRPr="00671886">
              <w:rPr>
                <w:rFonts w:asciiTheme="minorHAnsi" w:hAnsiTheme="minorHAnsi" w:cstheme="minorHAnsi"/>
              </w:rPr>
              <w:t>Education Level</w:t>
            </w:r>
          </w:p>
        </w:tc>
        <w:tc>
          <w:tcPr>
            <w:tcW w:w="2751" w:type="dxa"/>
          </w:tcPr>
          <w:p w14:paraId="247574C6" w14:textId="594FA6DC" w:rsidR="00A55531" w:rsidRPr="00671886" w:rsidRDefault="0021026F"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Census of Population and Housing: Reflecting Australia - Stories from the Census, 2016</w:t>
            </w:r>
          </w:p>
        </w:tc>
        <w:tc>
          <w:tcPr>
            <w:tcW w:w="1991" w:type="dxa"/>
          </w:tcPr>
          <w:p w14:paraId="12A0E2D6" w14:textId="27DB9553" w:rsidR="0021026F" w:rsidRPr="00671886" w:rsidRDefault="003C4993"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NSW Department of Education</w:t>
            </w:r>
            <w:r w:rsidR="0021026F" w:rsidRPr="00671886">
              <w:rPr>
                <w:rFonts w:cstheme="minorHAnsi"/>
              </w:rPr>
              <w:t>?</w:t>
            </w:r>
          </w:p>
          <w:p w14:paraId="490D87AD" w14:textId="1E5CE72C" w:rsidR="00A55531" w:rsidRPr="00671886" w:rsidRDefault="00EC2576"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ABS</w:t>
            </w:r>
          </w:p>
        </w:tc>
        <w:tc>
          <w:tcPr>
            <w:tcW w:w="2169" w:type="dxa"/>
          </w:tcPr>
          <w:p w14:paraId="271AD715" w14:textId="47075A7F" w:rsidR="00A55531" w:rsidRPr="00671886" w:rsidRDefault="00E12C7F"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SA2</w:t>
            </w:r>
          </w:p>
        </w:tc>
      </w:tr>
      <w:tr w:rsidR="00A55531" w:rsidRPr="00671886" w14:paraId="32A14457"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C18B442" w14:textId="3ED9994D" w:rsidR="00F72C65" w:rsidRPr="00671886" w:rsidRDefault="00F72C65" w:rsidP="00671886">
            <w:pPr>
              <w:rPr>
                <w:rFonts w:asciiTheme="minorHAnsi" w:hAnsiTheme="minorHAnsi" w:cstheme="minorHAnsi"/>
              </w:rPr>
            </w:pPr>
            <w:r w:rsidRPr="00671886">
              <w:rPr>
                <w:rFonts w:asciiTheme="minorHAnsi" w:hAnsiTheme="minorHAnsi" w:cstheme="minorHAnsi"/>
              </w:rPr>
              <w:t>Demographics</w:t>
            </w:r>
          </w:p>
          <w:p w14:paraId="21A0CA71" w14:textId="77777777" w:rsidR="00B425D0" w:rsidRPr="00671886" w:rsidRDefault="00B425D0" w:rsidP="00671886">
            <w:pPr>
              <w:rPr>
                <w:rFonts w:asciiTheme="minorHAnsi" w:hAnsiTheme="minorHAnsi" w:cstheme="minorHAnsi"/>
              </w:rPr>
            </w:pPr>
            <w:r w:rsidRPr="00671886">
              <w:rPr>
                <w:rFonts w:asciiTheme="minorHAnsi" w:hAnsiTheme="minorHAnsi" w:cstheme="minorHAnsi"/>
              </w:rPr>
              <w:t>Age</w:t>
            </w:r>
          </w:p>
          <w:p w14:paraId="2FEC62B6" w14:textId="77777777" w:rsidR="00B425D0" w:rsidRPr="00671886" w:rsidRDefault="00B425D0" w:rsidP="00671886">
            <w:pPr>
              <w:rPr>
                <w:rFonts w:asciiTheme="minorHAnsi" w:hAnsiTheme="minorHAnsi" w:cstheme="minorHAnsi"/>
              </w:rPr>
            </w:pPr>
            <w:r w:rsidRPr="00671886">
              <w:rPr>
                <w:rFonts w:asciiTheme="minorHAnsi" w:hAnsiTheme="minorHAnsi" w:cstheme="minorHAnsi"/>
              </w:rPr>
              <w:t>Gender</w:t>
            </w:r>
          </w:p>
          <w:p w14:paraId="41D2AF26" w14:textId="77777777" w:rsidR="00B425D0" w:rsidRPr="00671886" w:rsidRDefault="00FF2E95" w:rsidP="00671886">
            <w:pPr>
              <w:rPr>
                <w:rFonts w:asciiTheme="minorHAnsi" w:hAnsiTheme="minorHAnsi" w:cstheme="minorHAnsi"/>
              </w:rPr>
            </w:pPr>
            <w:r w:rsidRPr="00671886">
              <w:rPr>
                <w:rFonts w:asciiTheme="minorHAnsi" w:hAnsiTheme="minorHAnsi" w:cstheme="minorHAnsi"/>
              </w:rPr>
              <w:t>Dwelling type</w:t>
            </w:r>
          </w:p>
          <w:p w14:paraId="16168D8F" w14:textId="4A9621A4" w:rsidR="00FF2E95" w:rsidRPr="00671886" w:rsidRDefault="00FF2E95" w:rsidP="00671886">
            <w:pPr>
              <w:rPr>
                <w:rFonts w:asciiTheme="minorHAnsi" w:hAnsiTheme="minorHAnsi" w:cstheme="minorHAnsi"/>
              </w:rPr>
            </w:pPr>
            <w:r w:rsidRPr="00671886">
              <w:rPr>
                <w:rFonts w:asciiTheme="minorHAnsi" w:hAnsiTheme="minorHAnsi" w:cstheme="minorHAnsi"/>
              </w:rPr>
              <w:t>Household composition</w:t>
            </w:r>
          </w:p>
        </w:tc>
        <w:tc>
          <w:tcPr>
            <w:tcW w:w="2751" w:type="dxa"/>
          </w:tcPr>
          <w:p w14:paraId="7A41534E" w14:textId="0C0825DF" w:rsidR="00A55531" w:rsidRPr="00671886" w:rsidRDefault="00F72C65"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Estimated Resident Population (ERP) by SA2 (ASGS 2016) Age and Sex, 2001 Onwards</w:t>
            </w:r>
          </w:p>
        </w:tc>
        <w:tc>
          <w:tcPr>
            <w:tcW w:w="1991" w:type="dxa"/>
          </w:tcPr>
          <w:p w14:paraId="3725C58E" w14:textId="2FA18E37" w:rsidR="00A55531" w:rsidRPr="00671886" w:rsidRDefault="00F72C65"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ABS</w:t>
            </w:r>
          </w:p>
        </w:tc>
        <w:tc>
          <w:tcPr>
            <w:tcW w:w="2169" w:type="dxa"/>
          </w:tcPr>
          <w:p w14:paraId="3F18B9EB" w14:textId="63D9A247" w:rsidR="00A55531" w:rsidRPr="00671886" w:rsidRDefault="00F72C65"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SA2</w:t>
            </w:r>
          </w:p>
        </w:tc>
      </w:tr>
      <w:tr w:rsidR="00A55531" w:rsidRPr="00671886" w14:paraId="5AE8B528"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8F11457" w14:textId="02CADE0A" w:rsidR="00A55531" w:rsidRPr="00671886" w:rsidRDefault="00A55531" w:rsidP="00671886">
            <w:pPr>
              <w:rPr>
                <w:rFonts w:asciiTheme="minorHAnsi" w:hAnsiTheme="minorHAnsi" w:cstheme="minorHAnsi"/>
              </w:rPr>
            </w:pPr>
            <w:r w:rsidRPr="00671886">
              <w:rPr>
                <w:rFonts w:asciiTheme="minorHAnsi" w:hAnsiTheme="minorHAnsi" w:cstheme="minorHAnsi"/>
              </w:rPr>
              <w:t>Race and Ethnic background</w:t>
            </w:r>
          </w:p>
        </w:tc>
        <w:tc>
          <w:tcPr>
            <w:tcW w:w="2751" w:type="dxa"/>
          </w:tcPr>
          <w:p w14:paraId="23A5FFA9" w14:textId="0B6DF90E" w:rsidR="00A55531" w:rsidRPr="00671886" w:rsidRDefault="00FF2E95"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Ancestry, Migrant arrivals, Place of birth, Indigenous population</w:t>
            </w:r>
          </w:p>
        </w:tc>
        <w:tc>
          <w:tcPr>
            <w:tcW w:w="1991" w:type="dxa"/>
          </w:tcPr>
          <w:p w14:paraId="324DB6C2" w14:textId="14CC9491" w:rsidR="00A55531" w:rsidRPr="00671886" w:rsidRDefault="00EC2576"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ABS</w:t>
            </w:r>
          </w:p>
        </w:tc>
        <w:tc>
          <w:tcPr>
            <w:tcW w:w="2169" w:type="dxa"/>
          </w:tcPr>
          <w:p w14:paraId="6A690B70" w14:textId="076C3DEB" w:rsidR="00A55531" w:rsidRPr="00671886" w:rsidRDefault="00EC2576"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SA2</w:t>
            </w:r>
          </w:p>
        </w:tc>
      </w:tr>
      <w:tr w:rsidR="00750322" w:rsidRPr="00671886" w14:paraId="1A6A25F8"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6C8DC38" w14:textId="27C03C40" w:rsidR="00750322" w:rsidRPr="00671886" w:rsidRDefault="00750322" w:rsidP="00750322">
            <w:pPr>
              <w:rPr>
                <w:rFonts w:asciiTheme="minorHAnsi" w:hAnsiTheme="minorHAnsi" w:cstheme="minorHAnsi"/>
              </w:rPr>
            </w:pPr>
            <w:del w:id="54" w:author="Will Kent" w:date="2019-04-28T09:39:00Z">
              <w:r w:rsidRPr="00671886" w:rsidDel="00750322">
                <w:rPr>
                  <w:rFonts w:asciiTheme="minorHAnsi" w:hAnsiTheme="minorHAnsi" w:cstheme="minorHAnsi"/>
                </w:rPr>
                <w:delText>Environment/</w:delText>
              </w:r>
            </w:del>
            <w:r w:rsidRPr="00671886">
              <w:rPr>
                <w:rFonts w:asciiTheme="minorHAnsi" w:hAnsiTheme="minorHAnsi" w:cstheme="minorHAnsi"/>
              </w:rPr>
              <w:t xml:space="preserve">Air quality </w:t>
            </w:r>
            <w:del w:id="55" w:author="Will Kent" w:date="2019-04-28T09:39:00Z">
              <w:r w:rsidRPr="00671886" w:rsidDel="00750322">
                <w:rPr>
                  <w:rFonts w:asciiTheme="minorHAnsi" w:hAnsiTheme="minorHAnsi" w:cstheme="minorHAnsi"/>
                </w:rPr>
                <w:delText>data</w:delText>
              </w:r>
            </w:del>
            <w:ins w:id="56" w:author="Will Kent" w:date="2019-04-28T09:39:00Z">
              <w:r>
                <w:rPr>
                  <w:rFonts w:asciiTheme="minorHAnsi" w:hAnsiTheme="minorHAnsi" w:cstheme="minorHAnsi"/>
                </w:rPr>
                <w:t>readings</w:t>
              </w:r>
            </w:ins>
            <w:del w:id="57" w:author="Will Kent" w:date="2019-04-28T09:39:00Z">
              <w:r w:rsidRPr="00671886" w:rsidDel="00750322">
                <w:rPr>
                  <w:rFonts w:asciiTheme="minorHAnsi" w:hAnsiTheme="minorHAnsi" w:cstheme="minorHAnsi"/>
                </w:rPr>
                <w:delText>?</w:delText>
              </w:r>
            </w:del>
          </w:p>
        </w:tc>
        <w:tc>
          <w:tcPr>
            <w:tcW w:w="2751" w:type="dxa"/>
          </w:tcPr>
          <w:p w14:paraId="62B4FAAD" w14:textId="2D91835D" w:rsidR="00750322" w:rsidRPr="00671886" w:rsidRDefault="00750322" w:rsidP="00750322">
            <w:pPr>
              <w:cnfStyle w:val="000000100000" w:firstRow="0" w:lastRow="0" w:firstColumn="0" w:lastColumn="0" w:oddVBand="0" w:evenVBand="0" w:oddHBand="1" w:evenHBand="0" w:firstRowFirstColumn="0" w:firstRowLastColumn="0" w:lastRowFirstColumn="0" w:lastRowLastColumn="0"/>
              <w:rPr>
                <w:rFonts w:cstheme="minorHAnsi"/>
              </w:rPr>
            </w:pPr>
            <w:ins w:id="58" w:author="Will Kent" w:date="2019-04-28T09:40:00Z">
              <w:r>
                <w:rPr>
                  <w:rFonts w:cstheme="minorHAnsi"/>
                </w:rPr>
                <w:t>Site Air Quality Index</w:t>
              </w:r>
            </w:ins>
          </w:p>
        </w:tc>
        <w:tc>
          <w:tcPr>
            <w:tcW w:w="1991" w:type="dxa"/>
          </w:tcPr>
          <w:p w14:paraId="5401B0BD" w14:textId="50E91F45" w:rsidR="00750322" w:rsidRPr="00671886" w:rsidRDefault="00750322" w:rsidP="00750322">
            <w:pPr>
              <w:cnfStyle w:val="000000100000" w:firstRow="0" w:lastRow="0" w:firstColumn="0" w:lastColumn="0" w:oddVBand="0" w:evenVBand="0" w:oddHBand="1" w:evenHBand="0" w:firstRowFirstColumn="0" w:firstRowLastColumn="0" w:lastRowFirstColumn="0" w:lastRowLastColumn="0"/>
              <w:rPr>
                <w:rFonts w:cstheme="minorHAnsi"/>
              </w:rPr>
            </w:pPr>
            <w:ins w:id="59" w:author="Will Kent" w:date="2019-04-28T09:39:00Z">
              <w:r>
                <w:rPr>
                  <w:rFonts w:cstheme="minorHAnsi"/>
                </w:rPr>
                <w:t>NSW Office of Environment and Heritage</w:t>
              </w:r>
            </w:ins>
          </w:p>
        </w:tc>
        <w:tc>
          <w:tcPr>
            <w:tcW w:w="2169" w:type="dxa"/>
          </w:tcPr>
          <w:p w14:paraId="5FE62018" w14:textId="58CC5D61" w:rsidR="00750322" w:rsidRPr="00671886" w:rsidRDefault="00750322" w:rsidP="00750322">
            <w:pPr>
              <w:cnfStyle w:val="000000100000" w:firstRow="0" w:lastRow="0" w:firstColumn="0" w:lastColumn="0" w:oddVBand="0" w:evenVBand="0" w:oddHBand="1" w:evenHBand="0" w:firstRowFirstColumn="0" w:firstRowLastColumn="0" w:lastRowFirstColumn="0" w:lastRowLastColumn="0"/>
              <w:rPr>
                <w:rFonts w:cstheme="minorHAnsi"/>
              </w:rPr>
            </w:pPr>
            <w:ins w:id="60" w:author="Will Kent" w:date="2019-04-28T09:40:00Z">
              <w:r>
                <w:rPr>
                  <w:rFonts w:cstheme="minorHAnsi"/>
                </w:rPr>
                <w:t>Reading station</w:t>
              </w:r>
            </w:ins>
          </w:p>
        </w:tc>
      </w:tr>
      <w:tr w:rsidR="00750322" w:rsidRPr="00671886" w14:paraId="64B32BA1"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2D7D828" w14:textId="6D1D4B83" w:rsidR="00750322" w:rsidRPr="00671886" w:rsidRDefault="00750322" w:rsidP="00750322">
            <w:pPr>
              <w:rPr>
                <w:rFonts w:asciiTheme="minorHAnsi" w:hAnsiTheme="minorHAnsi" w:cstheme="minorHAnsi"/>
              </w:rPr>
            </w:pPr>
            <w:r w:rsidRPr="00671886">
              <w:rPr>
                <w:rFonts w:asciiTheme="minorHAnsi" w:hAnsiTheme="minorHAnsi" w:cstheme="minorHAnsi"/>
              </w:rPr>
              <w:t>Access to employment?</w:t>
            </w:r>
          </w:p>
        </w:tc>
        <w:tc>
          <w:tcPr>
            <w:tcW w:w="2751" w:type="dxa"/>
          </w:tcPr>
          <w:p w14:paraId="0D8C7038" w14:textId="77777777" w:rsidR="00750322" w:rsidRPr="00671886" w:rsidRDefault="00750322" w:rsidP="00750322">
            <w:pPr>
              <w:cnfStyle w:val="000000010000" w:firstRow="0" w:lastRow="0" w:firstColumn="0" w:lastColumn="0" w:oddVBand="0" w:evenVBand="0" w:oddHBand="0" w:evenHBand="1" w:firstRowFirstColumn="0" w:firstRowLastColumn="0" w:lastRowFirstColumn="0" w:lastRowLastColumn="0"/>
              <w:rPr>
                <w:rFonts w:cstheme="minorHAnsi"/>
              </w:rPr>
            </w:pPr>
          </w:p>
        </w:tc>
        <w:tc>
          <w:tcPr>
            <w:tcW w:w="1991" w:type="dxa"/>
          </w:tcPr>
          <w:p w14:paraId="5FB9C738" w14:textId="77777777" w:rsidR="00750322" w:rsidRPr="00671886" w:rsidRDefault="00750322" w:rsidP="00750322">
            <w:pPr>
              <w:cnfStyle w:val="000000010000" w:firstRow="0" w:lastRow="0" w:firstColumn="0" w:lastColumn="0" w:oddVBand="0" w:evenVBand="0" w:oddHBand="0" w:evenHBand="1" w:firstRowFirstColumn="0" w:firstRowLastColumn="0" w:lastRowFirstColumn="0" w:lastRowLastColumn="0"/>
              <w:rPr>
                <w:rFonts w:cstheme="minorHAnsi"/>
              </w:rPr>
            </w:pPr>
          </w:p>
        </w:tc>
        <w:tc>
          <w:tcPr>
            <w:tcW w:w="2169" w:type="dxa"/>
          </w:tcPr>
          <w:p w14:paraId="751C95FE" w14:textId="77777777" w:rsidR="00750322" w:rsidRPr="00671886" w:rsidRDefault="00750322" w:rsidP="00750322">
            <w:pPr>
              <w:cnfStyle w:val="000000010000" w:firstRow="0" w:lastRow="0" w:firstColumn="0" w:lastColumn="0" w:oddVBand="0" w:evenVBand="0" w:oddHBand="0" w:evenHBand="1" w:firstRowFirstColumn="0" w:firstRowLastColumn="0" w:lastRowFirstColumn="0" w:lastRowLastColumn="0"/>
              <w:rPr>
                <w:rFonts w:cstheme="minorHAnsi"/>
              </w:rPr>
            </w:pPr>
          </w:p>
        </w:tc>
      </w:tr>
      <w:tr w:rsidR="00750322" w:rsidRPr="00671886" w14:paraId="502085F6" w14:textId="77777777" w:rsidTr="001C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1FACF9E" w14:textId="2738D861" w:rsidR="00750322" w:rsidRPr="00671886" w:rsidRDefault="00750322" w:rsidP="00750322">
            <w:pPr>
              <w:rPr>
                <w:rFonts w:asciiTheme="minorHAnsi" w:hAnsiTheme="minorHAnsi" w:cstheme="minorHAnsi"/>
              </w:rPr>
            </w:pPr>
            <w:r w:rsidRPr="00671886">
              <w:rPr>
                <w:rFonts w:asciiTheme="minorHAnsi" w:hAnsiTheme="minorHAnsi" w:cstheme="minorHAnsi"/>
              </w:rPr>
              <w:t>Family Status</w:t>
            </w:r>
          </w:p>
        </w:tc>
        <w:tc>
          <w:tcPr>
            <w:tcW w:w="2751" w:type="dxa"/>
          </w:tcPr>
          <w:p w14:paraId="4DFBB405" w14:textId="07B699D3" w:rsidR="00750322" w:rsidRPr="00671886" w:rsidRDefault="00750322" w:rsidP="00750322">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Marriages and divorces, Australia, 2016</w:t>
            </w:r>
          </w:p>
        </w:tc>
        <w:tc>
          <w:tcPr>
            <w:tcW w:w="1991" w:type="dxa"/>
          </w:tcPr>
          <w:p w14:paraId="4C35F291" w14:textId="5A16E61A" w:rsidR="00750322" w:rsidRPr="00671886" w:rsidRDefault="00750322" w:rsidP="00750322">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ABS</w:t>
            </w:r>
          </w:p>
        </w:tc>
        <w:tc>
          <w:tcPr>
            <w:tcW w:w="2169" w:type="dxa"/>
          </w:tcPr>
          <w:p w14:paraId="4CA77AD8" w14:textId="0E4DA8E0" w:rsidR="00750322" w:rsidRPr="00671886" w:rsidRDefault="00750322" w:rsidP="00750322">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SA2</w:t>
            </w:r>
          </w:p>
        </w:tc>
      </w:tr>
      <w:tr w:rsidR="00750322" w:rsidRPr="00671886" w14:paraId="34057E93"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71060E0C" w14:textId="081AA814" w:rsidR="00750322" w:rsidRPr="00671886" w:rsidRDefault="00750322" w:rsidP="00750322">
            <w:pPr>
              <w:rPr>
                <w:rFonts w:asciiTheme="minorHAnsi" w:hAnsiTheme="minorHAnsi" w:cstheme="minorHAnsi"/>
              </w:rPr>
            </w:pPr>
            <w:r w:rsidRPr="00671886">
              <w:rPr>
                <w:rFonts w:asciiTheme="minorHAnsi" w:hAnsiTheme="minorHAnsi" w:cstheme="minorHAnsi"/>
              </w:rPr>
              <w:t>Commute to work</w:t>
            </w:r>
          </w:p>
        </w:tc>
        <w:tc>
          <w:tcPr>
            <w:tcW w:w="2751" w:type="dxa"/>
          </w:tcPr>
          <w:p w14:paraId="1055D1B5" w14:textId="768281B3" w:rsidR="00750322" w:rsidRPr="00671886" w:rsidRDefault="00750322" w:rsidP="00750322">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 xml:space="preserve">Census of Population and Housing: Commuting to Work - More Stories from </w:t>
            </w:r>
            <w:r w:rsidRPr="00671886">
              <w:rPr>
                <w:rFonts w:cstheme="minorHAnsi"/>
              </w:rPr>
              <w:lastRenderedPageBreak/>
              <w:t>the Census, 2016</w:t>
            </w:r>
          </w:p>
        </w:tc>
        <w:tc>
          <w:tcPr>
            <w:tcW w:w="1991" w:type="dxa"/>
          </w:tcPr>
          <w:p w14:paraId="475ABD3B" w14:textId="17E6DA34" w:rsidR="00750322" w:rsidRPr="00671886" w:rsidRDefault="00750322" w:rsidP="00750322">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lastRenderedPageBreak/>
              <w:t>ABS</w:t>
            </w:r>
          </w:p>
        </w:tc>
        <w:tc>
          <w:tcPr>
            <w:tcW w:w="2169" w:type="dxa"/>
          </w:tcPr>
          <w:p w14:paraId="7F1A6E46" w14:textId="545464C0" w:rsidR="00750322" w:rsidRPr="00671886" w:rsidRDefault="00750322" w:rsidP="00750322">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SA2</w:t>
            </w:r>
          </w:p>
        </w:tc>
      </w:tr>
      <w:tr w:rsidR="00750322" w:rsidRPr="00671886" w14:paraId="13625307" w14:textId="77777777" w:rsidTr="001C54BC">
        <w:trPr>
          <w:cnfStyle w:val="000000100000" w:firstRow="0" w:lastRow="0" w:firstColumn="0" w:lastColumn="0" w:oddVBand="0" w:evenVBand="0" w:oddHBand="1" w:evenHBand="0" w:firstRowFirstColumn="0" w:firstRowLastColumn="0" w:lastRowFirstColumn="0" w:lastRowLastColumn="0"/>
          <w:ins w:id="61" w:author="Will Kent" w:date="2019-04-28T09:36:00Z"/>
        </w:trPr>
        <w:tc>
          <w:tcPr>
            <w:cnfStyle w:val="001000000000" w:firstRow="0" w:lastRow="0" w:firstColumn="1" w:lastColumn="0" w:oddVBand="0" w:evenVBand="0" w:oddHBand="0" w:evenHBand="0" w:firstRowFirstColumn="0" w:firstRowLastColumn="0" w:lastRowFirstColumn="0" w:lastRowLastColumn="0"/>
            <w:tcW w:w="2331" w:type="dxa"/>
          </w:tcPr>
          <w:p w14:paraId="31C48683" w14:textId="2DE68552" w:rsidR="00750322" w:rsidRPr="00750322" w:rsidRDefault="00750322" w:rsidP="00750322">
            <w:pPr>
              <w:rPr>
                <w:ins w:id="62" w:author="Will Kent" w:date="2019-04-28T09:36:00Z"/>
                <w:rFonts w:asciiTheme="minorHAnsi" w:hAnsiTheme="minorHAnsi" w:cstheme="minorHAnsi"/>
                <w:rPrChange w:id="63" w:author="Will Kent" w:date="2019-04-28T09:38:00Z">
                  <w:rPr>
                    <w:ins w:id="64" w:author="Will Kent" w:date="2019-04-28T09:36:00Z"/>
                    <w:rFonts w:cstheme="minorHAnsi"/>
                  </w:rPr>
                </w:rPrChange>
              </w:rPr>
            </w:pPr>
            <w:ins w:id="65" w:author="Will Kent" w:date="2019-04-28T09:36:00Z">
              <w:r w:rsidRPr="00750322">
                <w:rPr>
                  <w:rFonts w:cstheme="minorHAnsi"/>
                </w:rPr>
                <w:t>Access to Green Space</w:t>
              </w:r>
            </w:ins>
          </w:p>
        </w:tc>
        <w:tc>
          <w:tcPr>
            <w:tcW w:w="2751" w:type="dxa"/>
          </w:tcPr>
          <w:p w14:paraId="5B6920A9" w14:textId="5FF2E5BC" w:rsidR="00750322" w:rsidRPr="00671886" w:rsidRDefault="00750322" w:rsidP="00750322">
            <w:pPr>
              <w:cnfStyle w:val="000000100000" w:firstRow="0" w:lastRow="0" w:firstColumn="0" w:lastColumn="0" w:oddVBand="0" w:evenVBand="0" w:oddHBand="1" w:evenHBand="0" w:firstRowFirstColumn="0" w:firstRowLastColumn="0" w:lastRowFirstColumn="0" w:lastRowLastColumn="0"/>
              <w:rPr>
                <w:ins w:id="66" w:author="Will Kent" w:date="2019-04-28T09:36:00Z"/>
                <w:rFonts w:cstheme="minorHAnsi"/>
              </w:rPr>
            </w:pPr>
            <w:ins w:id="67" w:author="Will Kent" w:date="2019-04-28T09:37:00Z">
              <w:r>
                <w:rPr>
                  <w:rFonts w:cstheme="minorHAnsi"/>
                </w:rPr>
                <w:t xml:space="preserve">NSW </w:t>
              </w:r>
            </w:ins>
            <w:ins w:id="68" w:author="Will Kent" w:date="2019-04-28T09:36:00Z">
              <w:r>
                <w:rPr>
                  <w:rFonts w:cstheme="minorHAnsi"/>
                </w:rPr>
                <w:t>Mesh</w:t>
              </w:r>
            </w:ins>
            <w:ins w:id="69" w:author="Will Kent" w:date="2019-04-28T09:37:00Z">
              <w:r>
                <w:rPr>
                  <w:rFonts w:cstheme="minorHAnsi"/>
                </w:rPr>
                <w:t xml:space="preserve"> </w:t>
              </w:r>
            </w:ins>
            <w:ins w:id="70" w:author="Will Kent" w:date="2019-04-28T09:36:00Z">
              <w:r>
                <w:rPr>
                  <w:rFonts w:cstheme="minorHAnsi"/>
                </w:rPr>
                <w:t>block</w:t>
              </w:r>
            </w:ins>
            <w:ins w:id="71" w:author="Will Kent" w:date="2019-04-28T09:37:00Z">
              <w:r>
                <w:rPr>
                  <w:rFonts w:cstheme="minorHAnsi"/>
                </w:rPr>
                <w:t>s ASGS Edition</w:t>
              </w:r>
            </w:ins>
            <w:ins w:id="72" w:author="Will Kent" w:date="2019-04-28T09:36:00Z">
              <w:r>
                <w:rPr>
                  <w:rFonts w:cstheme="minorHAnsi"/>
                </w:rPr>
                <w:t xml:space="preserve"> 2016</w:t>
              </w:r>
            </w:ins>
          </w:p>
        </w:tc>
        <w:tc>
          <w:tcPr>
            <w:tcW w:w="1991" w:type="dxa"/>
          </w:tcPr>
          <w:p w14:paraId="6B16E1C3" w14:textId="3FE1F53B" w:rsidR="00750322" w:rsidRPr="00671886" w:rsidRDefault="00750322" w:rsidP="00750322">
            <w:pPr>
              <w:cnfStyle w:val="000000100000" w:firstRow="0" w:lastRow="0" w:firstColumn="0" w:lastColumn="0" w:oddVBand="0" w:evenVBand="0" w:oddHBand="1" w:evenHBand="0" w:firstRowFirstColumn="0" w:firstRowLastColumn="0" w:lastRowFirstColumn="0" w:lastRowLastColumn="0"/>
              <w:rPr>
                <w:ins w:id="73" w:author="Will Kent" w:date="2019-04-28T09:36:00Z"/>
                <w:rFonts w:cstheme="minorHAnsi"/>
              </w:rPr>
            </w:pPr>
            <w:ins w:id="74" w:author="Will Kent" w:date="2019-04-28T09:37:00Z">
              <w:r>
                <w:rPr>
                  <w:rFonts w:cstheme="minorHAnsi"/>
                </w:rPr>
                <w:t>ABS</w:t>
              </w:r>
            </w:ins>
          </w:p>
        </w:tc>
        <w:tc>
          <w:tcPr>
            <w:tcW w:w="2169" w:type="dxa"/>
          </w:tcPr>
          <w:p w14:paraId="67DFE508" w14:textId="5A945A30" w:rsidR="00750322" w:rsidRPr="00671886" w:rsidRDefault="00750322" w:rsidP="00750322">
            <w:pPr>
              <w:cnfStyle w:val="000000100000" w:firstRow="0" w:lastRow="0" w:firstColumn="0" w:lastColumn="0" w:oddVBand="0" w:evenVBand="0" w:oddHBand="1" w:evenHBand="0" w:firstRowFirstColumn="0" w:firstRowLastColumn="0" w:lastRowFirstColumn="0" w:lastRowLastColumn="0"/>
              <w:rPr>
                <w:ins w:id="75" w:author="Will Kent" w:date="2019-04-28T09:36:00Z"/>
                <w:rFonts w:cstheme="minorHAnsi"/>
              </w:rPr>
            </w:pPr>
            <w:ins w:id="76" w:author="Will Kent" w:date="2019-04-28T09:37:00Z">
              <w:r>
                <w:rPr>
                  <w:rFonts w:cstheme="minorHAnsi"/>
                </w:rPr>
                <w:t>Mesh Block</w:t>
              </w:r>
            </w:ins>
          </w:p>
        </w:tc>
      </w:tr>
      <w:tr w:rsidR="00750322" w:rsidRPr="00671886" w14:paraId="209D7DFD" w14:textId="77777777" w:rsidTr="001C5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1261F9B2" w14:textId="7378ECFE" w:rsidR="00750322" w:rsidRPr="00671886" w:rsidRDefault="00750322" w:rsidP="00750322">
            <w:pPr>
              <w:rPr>
                <w:rFonts w:asciiTheme="minorHAnsi" w:hAnsiTheme="minorHAnsi" w:cstheme="minorHAnsi"/>
              </w:rPr>
            </w:pPr>
            <w:r w:rsidRPr="00671886">
              <w:rPr>
                <w:rFonts w:asciiTheme="minorHAnsi" w:hAnsiTheme="minorHAnsi" w:cstheme="minorHAnsi"/>
              </w:rPr>
              <w:t>Whatever else we found</w:t>
            </w:r>
          </w:p>
        </w:tc>
        <w:tc>
          <w:tcPr>
            <w:tcW w:w="2751" w:type="dxa"/>
          </w:tcPr>
          <w:p w14:paraId="53B4CC86" w14:textId="77777777" w:rsidR="00750322" w:rsidRPr="00671886" w:rsidRDefault="00750322" w:rsidP="00750322">
            <w:pPr>
              <w:cnfStyle w:val="000000010000" w:firstRow="0" w:lastRow="0" w:firstColumn="0" w:lastColumn="0" w:oddVBand="0" w:evenVBand="0" w:oddHBand="0" w:evenHBand="1" w:firstRowFirstColumn="0" w:firstRowLastColumn="0" w:lastRowFirstColumn="0" w:lastRowLastColumn="0"/>
              <w:rPr>
                <w:rFonts w:cstheme="minorHAnsi"/>
              </w:rPr>
            </w:pPr>
          </w:p>
        </w:tc>
        <w:tc>
          <w:tcPr>
            <w:tcW w:w="1991" w:type="dxa"/>
          </w:tcPr>
          <w:p w14:paraId="5A17069F" w14:textId="77777777" w:rsidR="00750322" w:rsidRPr="00671886" w:rsidRDefault="00750322" w:rsidP="00750322">
            <w:pPr>
              <w:cnfStyle w:val="000000010000" w:firstRow="0" w:lastRow="0" w:firstColumn="0" w:lastColumn="0" w:oddVBand="0" w:evenVBand="0" w:oddHBand="0" w:evenHBand="1" w:firstRowFirstColumn="0" w:firstRowLastColumn="0" w:lastRowFirstColumn="0" w:lastRowLastColumn="0"/>
              <w:rPr>
                <w:rFonts w:cstheme="minorHAnsi"/>
              </w:rPr>
            </w:pPr>
          </w:p>
        </w:tc>
        <w:tc>
          <w:tcPr>
            <w:tcW w:w="2169" w:type="dxa"/>
          </w:tcPr>
          <w:p w14:paraId="4065E8B7" w14:textId="77777777" w:rsidR="00750322" w:rsidRPr="00671886" w:rsidRDefault="00750322" w:rsidP="00750322">
            <w:pPr>
              <w:cnfStyle w:val="000000010000" w:firstRow="0" w:lastRow="0" w:firstColumn="0" w:lastColumn="0" w:oddVBand="0" w:evenVBand="0" w:oddHBand="0" w:evenHBand="1" w:firstRowFirstColumn="0" w:firstRowLastColumn="0" w:lastRowFirstColumn="0" w:lastRowLastColumn="0"/>
              <w:rPr>
                <w:rFonts w:cstheme="minorHAnsi"/>
              </w:rPr>
            </w:pPr>
          </w:p>
        </w:tc>
      </w:tr>
    </w:tbl>
    <w:p w14:paraId="23DC1F11" w14:textId="77777777" w:rsidR="009113A2" w:rsidRPr="00671886" w:rsidRDefault="009113A2" w:rsidP="00671886">
      <w:pPr>
        <w:rPr>
          <w:rFonts w:cstheme="minorHAnsi"/>
        </w:rPr>
      </w:pPr>
    </w:p>
    <w:p w14:paraId="3CDE739C" w14:textId="13FE932D" w:rsidR="00E12C7F" w:rsidRPr="00671886" w:rsidRDefault="002B471E">
      <w:pPr>
        <w:jc w:val="both"/>
        <w:rPr>
          <w:rFonts w:cstheme="minorHAnsi"/>
        </w:rPr>
      </w:pPr>
      <w:ins w:id="77" w:author="Will Kent" w:date="2019-04-28T07:47:00Z">
        <w:r>
          <w:rPr>
            <w:rFonts w:cstheme="minorHAnsi"/>
          </w:rPr>
          <w:t xml:space="preserve">This </w:t>
        </w:r>
        <w:r w:rsidR="00DE723C">
          <w:rPr>
            <w:rFonts w:cstheme="minorHAnsi"/>
          </w:rPr>
          <w:t xml:space="preserve">project will collate data at the </w:t>
        </w:r>
      </w:ins>
      <w:ins w:id="78" w:author="Will Kent" w:date="2019-04-28T07:48:00Z">
        <w:r w:rsidR="00DE723C">
          <w:rPr>
            <w:rFonts w:cstheme="minorHAnsi"/>
          </w:rPr>
          <w:t>Australian Statistical Geographic Standard (ASGS) Statistical Area 2 (SA2) level.</w:t>
        </w:r>
      </w:ins>
      <w:ins w:id="79" w:author="Will Kent" w:date="2019-04-28T07:51:00Z">
        <w:r w:rsidR="00DE723C" w:rsidRPr="00DE723C">
          <w:rPr>
            <w:rFonts w:cstheme="minorHAnsi"/>
          </w:rPr>
          <w:t xml:space="preserve"> </w:t>
        </w:r>
      </w:ins>
      <w:moveToRangeStart w:id="80" w:author="Will Kent" w:date="2019-04-28T07:51:00Z" w:name="move7330298"/>
      <w:moveTo w:id="81" w:author="Will Kent" w:date="2019-04-28T07:51:00Z">
        <w:r w:rsidR="00DE723C" w:rsidRPr="00671886">
          <w:rPr>
            <w:rFonts w:cstheme="minorHAnsi"/>
          </w:rPr>
          <w:t>An SA2 has an average population of 10,000 pe</w:t>
        </w:r>
      </w:moveTo>
      <w:ins w:id="82" w:author="Will Kent" w:date="2019-04-28T07:51:00Z">
        <w:r w:rsidR="00DE723C">
          <w:rPr>
            <w:rFonts w:cstheme="minorHAnsi"/>
          </w:rPr>
          <w:t>ople</w:t>
        </w:r>
      </w:ins>
      <w:moveTo w:id="83" w:author="Will Kent" w:date="2019-04-28T07:51:00Z">
        <w:del w:id="84" w:author="Will Kent" w:date="2019-04-28T07:51:00Z">
          <w:r w:rsidR="00DE723C" w:rsidRPr="00671886" w:rsidDel="00DE723C">
            <w:rPr>
              <w:rFonts w:cstheme="minorHAnsi"/>
            </w:rPr>
            <w:delText>rsons</w:delText>
          </w:r>
        </w:del>
        <w:r w:rsidR="00DE723C" w:rsidRPr="00671886">
          <w:rPr>
            <w:rFonts w:cstheme="minorHAnsi"/>
          </w:rPr>
          <w:t xml:space="preserve"> and can include one or more related suburbs that interact socially and economically (Abs.gov.au, 2018).</w:t>
        </w:r>
      </w:moveTo>
      <w:moveToRangeEnd w:id="80"/>
      <w:del w:id="85" w:author="Will Kent" w:date="2019-04-28T07:52:00Z">
        <w:r w:rsidR="00B60913" w:rsidRPr="00671886" w:rsidDel="00DE723C">
          <w:rPr>
            <w:rFonts w:cstheme="minorHAnsi"/>
          </w:rPr>
          <w:delText xml:space="preserve">To </w:delText>
        </w:r>
        <w:r w:rsidR="00B425D0" w:rsidRPr="00671886" w:rsidDel="00DE723C">
          <w:rPr>
            <w:rFonts w:cstheme="minorHAnsi"/>
          </w:rPr>
          <w:delText>create a cohesive dataset for analysis we aimed to collect data</w:delText>
        </w:r>
        <w:r w:rsidR="001C54BC" w:rsidRPr="00671886" w:rsidDel="00DE723C">
          <w:rPr>
            <w:rFonts w:cstheme="minorHAnsi"/>
          </w:rPr>
          <w:delText xml:space="preserve"> for</w:delText>
        </w:r>
        <w:r w:rsidR="006E270C" w:rsidRPr="00671886" w:rsidDel="00DE723C">
          <w:rPr>
            <w:rFonts w:cstheme="minorHAnsi"/>
          </w:rPr>
          <w:delText xml:space="preserve"> NSW for</w:delText>
        </w:r>
        <w:r w:rsidR="001C54BC" w:rsidRPr="00671886" w:rsidDel="00DE723C">
          <w:rPr>
            <w:rFonts w:cstheme="minorHAnsi"/>
          </w:rPr>
          <w:delText xml:space="preserve"> the year 2016 and</w:delText>
        </w:r>
        <w:r w:rsidR="00B425D0" w:rsidRPr="00671886" w:rsidDel="00DE723C">
          <w:rPr>
            <w:rFonts w:cstheme="minorHAnsi"/>
          </w:rPr>
          <w:delText xml:space="preserve"> at the SA2 </w:delText>
        </w:r>
        <w:r w:rsidR="00E12C7F" w:rsidRPr="00671886" w:rsidDel="00DE723C">
          <w:rPr>
            <w:rFonts w:cstheme="minorHAnsi"/>
          </w:rPr>
          <w:delText>level, a statistical geographic area a defined by the Australian Statistical Geographic Standard (ASGS)</w:delText>
        </w:r>
        <w:r w:rsidR="002243F6" w:rsidRPr="00671886" w:rsidDel="00DE723C">
          <w:rPr>
            <w:rFonts w:cstheme="minorHAnsi"/>
          </w:rPr>
          <w:delText xml:space="preserve"> used by the ABS</w:delText>
        </w:r>
        <w:r w:rsidR="00E12C7F" w:rsidRPr="00671886" w:rsidDel="00DE723C">
          <w:rPr>
            <w:rFonts w:cstheme="minorHAnsi"/>
          </w:rPr>
          <w:delText xml:space="preserve">. </w:delText>
        </w:r>
      </w:del>
      <w:moveFromRangeStart w:id="86" w:author="Will Kent" w:date="2019-04-28T07:51:00Z" w:name="move7330298"/>
      <w:moveFrom w:id="87" w:author="Will Kent" w:date="2019-04-28T07:51:00Z">
        <w:del w:id="88" w:author="Will Kent" w:date="2019-04-28T07:52:00Z">
          <w:r w:rsidR="002C4A54" w:rsidRPr="00671886" w:rsidDel="00DE723C">
            <w:rPr>
              <w:rFonts w:cstheme="minorHAnsi"/>
            </w:rPr>
            <w:delText>A</w:delText>
          </w:r>
          <w:r w:rsidR="00E12C7F" w:rsidRPr="00671886" w:rsidDel="00DE723C">
            <w:rPr>
              <w:rFonts w:cstheme="minorHAnsi"/>
            </w:rPr>
            <w:delText>n</w:delText>
          </w:r>
          <w:r w:rsidR="002C4A54" w:rsidRPr="00671886" w:rsidDel="00DE723C">
            <w:rPr>
              <w:rFonts w:cstheme="minorHAnsi"/>
            </w:rPr>
            <w:delText xml:space="preserve"> SA2 has an</w:delText>
          </w:r>
          <w:r w:rsidR="00E12C7F" w:rsidRPr="00671886" w:rsidDel="00DE723C">
            <w:rPr>
              <w:rFonts w:cstheme="minorHAnsi"/>
            </w:rPr>
            <w:delText xml:space="preserve"> average population of 10,000 persons and can include one or more related suburbs </w:delText>
          </w:r>
          <w:r w:rsidR="002C4A54" w:rsidRPr="00671886" w:rsidDel="00DE723C">
            <w:rPr>
              <w:rFonts w:cstheme="minorHAnsi"/>
            </w:rPr>
            <w:delText>that</w:delText>
          </w:r>
          <w:r w:rsidR="00E12C7F" w:rsidRPr="00671886" w:rsidDel="00DE723C">
            <w:rPr>
              <w:rFonts w:cstheme="minorHAnsi"/>
            </w:rPr>
            <w:delText xml:space="preserve"> interact socially and economically</w:delText>
          </w:r>
          <w:r w:rsidR="002C4A54" w:rsidRPr="00671886" w:rsidDel="00DE723C">
            <w:rPr>
              <w:rFonts w:cstheme="minorHAnsi"/>
            </w:rPr>
            <w:delText xml:space="preserve"> (</w:delText>
          </w:r>
          <w:r w:rsidR="00317AE5" w:rsidRPr="00671886" w:rsidDel="00DE723C">
            <w:rPr>
              <w:rFonts w:cstheme="minorHAnsi"/>
            </w:rPr>
            <w:delText>Abs.gov.au, 2018</w:delText>
          </w:r>
          <w:r w:rsidR="002C4A54" w:rsidRPr="00671886" w:rsidDel="00DE723C">
            <w:rPr>
              <w:rFonts w:cstheme="minorHAnsi"/>
            </w:rPr>
            <w:delText>)</w:delText>
          </w:r>
          <w:r w:rsidR="00E12C7F" w:rsidRPr="00671886" w:rsidDel="00DE723C">
            <w:rPr>
              <w:rFonts w:cstheme="minorHAnsi"/>
            </w:rPr>
            <w:delText>.</w:delText>
          </w:r>
        </w:del>
        <w:r w:rsidR="00E12C7F" w:rsidRPr="00671886" w:rsidDel="00DE723C">
          <w:rPr>
            <w:rFonts w:cstheme="minorHAnsi"/>
          </w:rPr>
          <w:t xml:space="preserve"> </w:t>
        </w:r>
      </w:moveFrom>
      <w:moveFromRangeEnd w:id="86"/>
    </w:p>
    <w:p w14:paraId="7BAF885D" w14:textId="1DEB989E" w:rsidR="008947BB" w:rsidRPr="00671886" w:rsidRDefault="00E035EC" w:rsidP="00060CE9">
      <w:pPr>
        <w:jc w:val="both"/>
        <w:rPr>
          <w:rFonts w:cstheme="minorHAnsi"/>
        </w:rPr>
      </w:pPr>
      <w:r w:rsidRPr="00671886">
        <w:rPr>
          <w:rFonts w:cstheme="minorHAnsi"/>
        </w:rPr>
        <w:t>Using d</w:t>
      </w:r>
      <w:r w:rsidR="00C956C2" w:rsidRPr="00671886">
        <w:rPr>
          <w:rFonts w:cstheme="minorHAnsi"/>
        </w:rPr>
        <w:t xml:space="preserve">ata at the SA2 level will allow </w:t>
      </w:r>
      <w:del w:id="89" w:author="Will Kent" w:date="2019-04-28T07:52:00Z">
        <w:r w:rsidR="00C956C2" w:rsidRPr="00671886" w:rsidDel="00DE723C">
          <w:rPr>
            <w:rFonts w:cstheme="minorHAnsi"/>
          </w:rPr>
          <w:delText xml:space="preserve">us to </w:delText>
        </w:r>
      </w:del>
      <w:r w:rsidR="00586A71" w:rsidRPr="00671886">
        <w:rPr>
          <w:rFonts w:cstheme="minorHAnsi"/>
        </w:rPr>
        <w:t>analy</w:t>
      </w:r>
      <w:ins w:id="90" w:author="Will Kent" w:date="2019-04-28T07:52:00Z">
        <w:r w:rsidR="00DE723C">
          <w:rPr>
            <w:rFonts w:cstheme="minorHAnsi"/>
          </w:rPr>
          <w:t>sis</w:t>
        </w:r>
      </w:ins>
      <w:del w:id="91" w:author="Will Kent" w:date="2019-04-28T07:52:00Z">
        <w:r w:rsidR="00586A71" w:rsidRPr="00671886" w:rsidDel="00DE723C">
          <w:rPr>
            <w:rFonts w:cstheme="minorHAnsi"/>
          </w:rPr>
          <w:delText>se</w:delText>
        </w:r>
      </w:del>
      <w:r w:rsidR="00C956C2" w:rsidRPr="00671886">
        <w:rPr>
          <w:rFonts w:cstheme="minorHAnsi"/>
        </w:rPr>
        <w:t xml:space="preserve"> </w:t>
      </w:r>
      <w:del w:id="92" w:author="Will Kent" w:date="2019-04-28T07:52:00Z">
        <w:r w:rsidR="00586A71" w:rsidRPr="00671886" w:rsidDel="00DE723C">
          <w:rPr>
            <w:rFonts w:cstheme="minorHAnsi"/>
          </w:rPr>
          <w:delText>our variables for</w:delText>
        </w:r>
      </w:del>
      <w:ins w:id="93" w:author="Will Kent" w:date="2019-04-28T07:52:00Z">
        <w:r w:rsidR="00DE723C">
          <w:rPr>
            <w:rFonts w:cstheme="minorHAnsi"/>
          </w:rPr>
          <w:t>of</w:t>
        </w:r>
      </w:ins>
      <w:r w:rsidR="00586A71" w:rsidRPr="00671886">
        <w:rPr>
          <w:rFonts w:cstheme="minorHAnsi"/>
        </w:rPr>
        <w:t xml:space="preserve"> over </w:t>
      </w:r>
      <w:del w:id="94" w:author="Will Kent" w:date="2019-04-28T07:40:00Z">
        <w:r w:rsidR="00586A71" w:rsidRPr="00671886" w:rsidDel="0014388E">
          <w:rPr>
            <w:rFonts w:cstheme="minorHAnsi"/>
            <w:highlight w:val="yellow"/>
          </w:rPr>
          <w:delText>2000</w:delText>
        </w:r>
        <w:r w:rsidR="002A2E2A" w:rsidDel="0014388E">
          <w:rPr>
            <w:rFonts w:cstheme="minorHAnsi"/>
          </w:rPr>
          <w:delText>?</w:delText>
        </w:r>
      </w:del>
      <w:ins w:id="95" w:author="Will Kent" w:date="2019-04-28T07:40:00Z">
        <w:r w:rsidR="0014388E">
          <w:rPr>
            <w:rFonts w:cstheme="minorHAnsi"/>
          </w:rPr>
          <w:t>570</w:t>
        </w:r>
      </w:ins>
      <w:r w:rsidR="00586A71" w:rsidRPr="00671886">
        <w:rPr>
          <w:rFonts w:cstheme="minorHAnsi"/>
        </w:rPr>
        <w:t xml:space="preserve"> </w:t>
      </w:r>
      <w:ins w:id="96" w:author="Will Kent" w:date="2019-04-28T07:40:00Z">
        <w:r w:rsidR="0014388E">
          <w:rPr>
            <w:rFonts w:cstheme="minorHAnsi"/>
          </w:rPr>
          <w:t xml:space="preserve">distinct </w:t>
        </w:r>
      </w:ins>
      <w:r w:rsidR="00586A71" w:rsidRPr="00671886">
        <w:rPr>
          <w:rFonts w:cstheme="minorHAnsi"/>
        </w:rPr>
        <w:t xml:space="preserve">geographical areas in NSW. </w:t>
      </w:r>
      <w:del w:id="97" w:author="Will Kent" w:date="2019-04-28T07:53:00Z">
        <w:r w:rsidR="00586A71" w:rsidRPr="00671886" w:rsidDel="00DE723C">
          <w:rPr>
            <w:rFonts w:cstheme="minorHAnsi"/>
          </w:rPr>
          <w:delText>We could then</w:delText>
        </w:r>
      </w:del>
      <w:ins w:id="98" w:author="Will Kent" w:date="2019-04-28T07:53:00Z">
        <w:r w:rsidR="00DE723C">
          <w:rPr>
            <w:rFonts w:cstheme="minorHAnsi"/>
          </w:rPr>
          <w:t>This will allow</w:t>
        </w:r>
      </w:ins>
      <w:r w:rsidR="00586A71" w:rsidRPr="00671886">
        <w:rPr>
          <w:rFonts w:cstheme="minorHAnsi"/>
        </w:rPr>
        <w:t xml:space="preserve"> interpret</w:t>
      </w:r>
      <w:ins w:id="99" w:author="Will Kent" w:date="2019-04-28T07:53:00Z">
        <w:r w:rsidR="00DE723C">
          <w:rPr>
            <w:rFonts w:cstheme="minorHAnsi"/>
          </w:rPr>
          <w:t>ation</w:t>
        </w:r>
      </w:ins>
      <w:r w:rsidR="00586A71" w:rsidRPr="00671886">
        <w:rPr>
          <w:rFonts w:cstheme="minorHAnsi"/>
        </w:rPr>
        <w:t xml:space="preserve"> </w:t>
      </w:r>
      <w:ins w:id="100" w:author="Will Kent" w:date="2019-04-28T07:53:00Z">
        <w:r w:rsidR="00DE723C">
          <w:rPr>
            <w:rFonts w:cstheme="minorHAnsi"/>
          </w:rPr>
          <w:t xml:space="preserve">of </w:t>
        </w:r>
      </w:ins>
      <w:r w:rsidR="00586A71" w:rsidRPr="00671886">
        <w:rPr>
          <w:rFonts w:cstheme="minorHAnsi"/>
        </w:rPr>
        <w:t xml:space="preserve">any trends found </w:t>
      </w:r>
      <w:ins w:id="101" w:author="Will Kent" w:date="2019-04-28T07:53:00Z">
        <w:r w:rsidR="00DE723C">
          <w:rPr>
            <w:rFonts w:cstheme="minorHAnsi"/>
          </w:rPr>
          <w:t>t</w:t>
        </w:r>
      </w:ins>
      <w:del w:id="102" w:author="Will Kent" w:date="2019-04-28T07:53:00Z">
        <w:r w:rsidR="00586A71" w:rsidRPr="00671886" w:rsidDel="00DE723C">
          <w:rPr>
            <w:rFonts w:cstheme="minorHAnsi"/>
          </w:rPr>
          <w:delText>for each SA2 t</w:delText>
        </w:r>
      </w:del>
      <w:r w:rsidR="00586A71" w:rsidRPr="00671886">
        <w:rPr>
          <w:rFonts w:cstheme="minorHAnsi"/>
        </w:rPr>
        <w:t xml:space="preserve">o answer </w:t>
      </w:r>
      <w:del w:id="103" w:author="Will Kent" w:date="2019-04-28T07:53:00Z">
        <w:r w:rsidR="00586A71" w:rsidRPr="00671886" w:rsidDel="00DE723C">
          <w:rPr>
            <w:rFonts w:cstheme="minorHAnsi"/>
          </w:rPr>
          <w:delText xml:space="preserve">our </w:delText>
        </w:r>
      </w:del>
      <w:ins w:id="104" w:author="Will Kent" w:date="2019-04-28T07:53:00Z">
        <w:r w:rsidR="00DE723C">
          <w:rPr>
            <w:rFonts w:cstheme="minorHAnsi"/>
          </w:rPr>
          <w:t>the</w:t>
        </w:r>
        <w:r w:rsidR="00DE723C" w:rsidRPr="00671886">
          <w:rPr>
            <w:rFonts w:cstheme="minorHAnsi"/>
          </w:rPr>
          <w:t xml:space="preserve"> </w:t>
        </w:r>
      </w:ins>
      <w:r w:rsidR="00586A71" w:rsidRPr="00671886">
        <w:rPr>
          <w:rFonts w:cstheme="minorHAnsi"/>
        </w:rPr>
        <w:t>research question.</w:t>
      </w:r>
      <w:r w:rsidR="00A3694C" w:rsidRPr="00671886">
        <w:rPr>
          <w:rFonts w:cstheme="minorHAnsi"/>
        </w:rPr>
        <w:t xml:space="preserve"> Data from the year 2016 was chosen as it was the year with the most data available. </w:t>
      </w:r>
      <w:r w:rsidR="00C41888">
        <w:rPr>
          <w:rFonts w:cstheme="minorHAnsi"/>
        </w:rPr>
        <w:t xml:space="preserve">Coding examples of how we have acquired and merged our data are included in the appendices. </w:t>
      </w:r>
    </w:p>
    <w:p w14:paraId="72A89063" w14:textId="77777777" w:rsidR="00E12C7F" w:rsidRPr="00671886" w:rsidRDefault="00E12C7F" w:rsidP="00671886">
      <w:pPr>
        <w:rPr>
          <w:rFonts w:cstheme="minorHAnsi"/>
        </w:rPr>
      </w:pPr>
    </w:p>
    <w:p w14:paraId="1C24D94A" w14:textId="3EA8B56D" w:rsidR="00586A71" w:rsidRPr="00060CE9" w:rsidRDefault="00E9285D" w:rsidP="00060CE9">
      <w:pPr>
        <w:pStyle w:val="Title"/>
        <w:rPr>
          <w:sz w:val="48"/>
          <w:szCs w:val="48"/>
        </w:rPr>
      </w:pPr>
      <w:r w:rsidRPr="00060CE9">
        <w:rPr>
          <w:sz w:val="48"/>
          <w:szCs w:val="48"/>
        </w:rPr>
        <w:t>Modelling</w:t>
      </w:r>
    </w:p>
    <w:p w14:paraId="090FAAA1" w14:textId="6D7DD816" w:rsidR="00FF2E95" w:rsidRPr="00671886" w:rsidRDefault="00FF2E95" w:rsidP="00060CE9">
      <w:pPr>
        <w:jc w:val="both"/>
        <w:rPr>
          <w:rFonts w:cstheme="minorHAnsi"/>
        </w:rPr>
      </w:pPr>
      <w:r w:rsidRPr="00671886">
        <w:rPr>
          <w:rFonts w:cstheme="minorHAnsi"/>
        </w:rPr>
        <w:t xml:space="preserve">An individual that wants to work is either employed or not employed; this is a binary outcome. As such, as part of this project, a multivariate logistic regression on grouped data will be performed in order to help answer the research question. </w:t>
      </w:r>
    </w:p>
    <w:p w14:paraId="456085DF" w14:textId="57F00419" w:rsidR="00D364B2" w:rsidRDefault="00D364B2" w:rsidP="00060CE9">
      <w:pPr>
        <w:jc w:val="both"/>
        <w:rPr>
          <w:rFonts w:cstheme="minorHAnsi"/>
        </w:rPr>
      </w:pPr>
      <w:r w:rsidRPr="00671886">
        <w:rPr>
          <w:rFonts w:cstheme="minorHAnsi"/>
        </w:rPr>
        <w:t xml:space="preserve">The unemployment data is a proportion of the population that is unemployed for a </w:t>
      </w:r>
      <w:proofErr w:type="gramStart"/>
      <w:r w:rsidRPr="00671886">
        <w:rPr>
          <w:rFonts w:cstheme="minorHAnsi"/>
        </w:rPr>
        <w:t>particular SA2</w:t>
      </w:r>
      <w:proofErr w:type="gramEnd"/>
      <w:r w:rsidRPr="00671886">
        <w:rPr>
          <w:rFonts w:cstheme="minorHAnsi"/>
        </w:rPr>
        <w:t>, which is the total number of unemployed over the population as a percentage. Each of the variables chosen</w:t>
      </w:r>
      <w:r w:rsidR="007A7220">
        <w:rPr>
          <w:rFonts w:cstheme="minorHAnsi"/>
        </w:rPr>
        <w:t xml:space="preserve"> will then be normalised </w:t>
      </w:r>
      <w:ins w:id="105" w:author="Will Kent" w:date="2019-04-28T07:54:00Z">
        <w:r w:rsidR="00DE723C" w:rsidRPr="00DE723C">
          <w:rPr>
            <w:rFonts w:cstheme="minorHAnsi"/>
            <w:color w:val="FF0000"/>
            <w:rPrChange w:id="106" w:author="Will Kent" w:date="2019-04-28T07:54:00Z">
              <w:rPr>
                <w:rFonts w:cstheme="minorHAnsi"/>
              </w:rPr>
            </w:rPrChange>
          </w:rPr>
          <w:t>(?)</w:t>
        </w:r>
        <w:r w:rsidR="00DE723C">
          <w:rPr>
            <w:rFonts w:cstheme="minorHAnsi"/>
          </w:rPr>
          <w:t xml:space="preserve"> </w:t>
        </w:r>
      </w:ins>
      <w:r w:rsidR="007A7220">
        <w:rPr>
          <w:rFonts w:cstheme="minorHAnsi"/>
        </w:rPr>
        <w:t>as</w:t>
      </w:r>
      <w:r w:rsidRPr="00671886">
        <w:rPr>
          <w:rFonts w:cstheme="minorHAnsi"/>
        </w:rPr>
        <w:t xml:space="preserve"> a proportion o</w:t>
      </w:r>
      <w:r w:rsidR="00060CE9">
        <w:rPr>
          <w:rFonts w:cstheme="minorHAnsi"/>
        </w:rPr>
        <w:t xml:space="preserve">f the population within the </w:t>
      </w:r>
      <w:commentRangeStart w:id="107"/>
      <w:r w:rsidR="00060CE9">
        <w:rPr>
          <w:rFonts w:cstheme="minorHAnsi"/>
        </w:rPr>
        <w:t>SA2</w:t>
      </w:r>
      <w:commentRangeEnd w:id="107"/>
      <w:r w:rsidR="00B25A50">
        <w:rPr>
          <w:rStyle w:val="CommentReference"/>
        </w:rPr>
        <w:commentReference w:id="107"/>
      </w:r>
      <w:r w:rsidR="00060CE9">
        <w:rPr>
          <w:rFonts w:cstheme="minorHAnsi"/>
        </w:rPr>
        <w:t>.</w:t>
      </w:r>
    </w:p>
    <w:p w14:paraId="4FF0A186" w14:textId="77777777" w:rsidR="00F55D6E" w:rsidRPr="00671886" w:rsidRDefault="00F55D6E" w:rsidP="00060CE9">
      <w:pPr>
        <w:jc w:val="both"/>
        <w:rPr>
          <w:rFonts w:cstheme="minorHAnsi"/>
        </w:rPr>
      </w:pPr>
    </w:p>
    <w:p w14:paraId="6EB6ABA7" w14:textId="7879A2B0" w:rsidR="00E9285D" w:rsidRPr="00060CE9" w:rsidRDefault="00E9285D" w:rsidP="00060CE9">
      <w:pPr>
        <w:pStyle w:val="Title"/>
        <w:rPr>
          <w:sz w:val="48"/>
          <w:szCs w:val="48"/>
        </w:rPr>
      </w:pPr>
      <w:r w:rsidRPr="00060CE9">
        <w:rPr>
          <w:sz w:val="48"/>
          <w:szCs w:val="48"/>
        </w:rPr>
        <w:t>Issues</w:t>
      </w:r>
    </w:p>
    <w:p w14:paraId="727B77E4" w14:textId="77777777" w:rsidR="00DE723C" w:rsidRDefault="00DE723C" w:rsidP="002F6B80">
      <w:pPr>
        <w:widowControl w:val="0"/>
        <w:autoSpaceDE w:val="0"/>
        <w:autoSpaceDN w:val="0"/>
        <w:adjustRightInd w:val="0"/>
        <w:spacing w:after="240"/>
        <w:jc w:val="both"/>
        <w:rPr>
          <w:ins w:id="108" w:author="Will Kent" w:date="2019-04-28T07:55:00Z"/>
          <w:rFonts w:cstheme="minorHAnsi"/>
        </w:rPr>
      </w:pPr>
      <w:ins w:id="109" w:author="Will Kent" w:date="2019-04-28T07:55:00Z">
        <w:r>
          <w:rPr>
            <w:rFonts w:cstheme="minorHAnsi"/>
          </w:rPr>
          <w:t>Issues currently experienced of expected include:</w:t>
        </w:r>
      </w:ins>
    </w:p>
    <w:p w14:paraId="11C36FB7" w14:textId="09C54CE2" w:rsidR="00DE723C" w:rsidRDefault="00DE723C" w:rsidP="00DE723C">
      <w:pPr>
        <w:pStyle w:val="ListParagraph"/>
        <w:widowControl w:val="0"/>
        <w:numPr>
          <w:ilvl w:val="0"/>
          <w:numId w:val="11"/>
        </w:numPr>
        <w:autoSpaceDE w:val="0"/>
        <w:autoSpaceDN w:val="0"/>
        <w:adjustRightInd w:val="0"/>
        <w:spacing w:after="240"/>
        <w:jc w:val="both"/>
        <w:rPr>
          <w:ins w:id="110" w:author="Will Kent" w:date="2019-04-28T07:59:00Z"/>
          <w:rFonts w:cstheme="minorHAnsi"/>
          <w:sz w:val="22"/>
          <w:szCs w:val="22"/>
        </w:rPr>
      </w:pPr>
      <w:ins w:id="111" w:author="Will Kent" w:date="2019-04-28T07:55:00Z">
        <w:r w:rsidRPr="009A3F87">
          <w:rPr>
            <w:rFonts w:cstheme="minorHAnsi"/>
            <w:b/>
            <w:sz w:val="22"/>
            <w:szCs w:val="22"/>
            <w:rPrChange w:id="112" w:author="Will Kent" w:date="2019-04-28T10:19:00Z">
              <w:rPr>
                <w:rFonts w:cstheme="minorHAnsi"/>
              </w:rPr>
            </w:rPrChange>
          </w:rPr>
          <w:t>Di</w:t>
        </w:r>
      </w:ins>
      <w:ins w:id="113" w:author="Will Kent" w:date="2019-04-28T07:57:00Z">
        <w:r w:rsidRPr="009A3F87">
          <w:rPr>
            <w:rFonts w:cstheme="minorHAnsi"/>
            <w:b/>
            <w:sz w:val="22"/>
            <w:szCs w:val="22"/>
            <w:rPrChange w:id="114" w:author="Will Kent" w:date="2019-04-28T10:19:00Z">
              <w:rPr>
                <w:rFonts w:cstheme="minorHAnsi"/>
              </w:rPr>
            </w:rPrChange>
          </w:rPr>
          <w:t>verse datasets</w:t>
        </w:r>
        <w:r w:rsidRPr="00DE723C">
          <w:rPr>
            <w:rFonts w:cstheme="minorHAnsi"/>
            <w:sz w:val="22"/>
            <w:szCs w:val="22"/>
            <w:rPrChange w:id="115" w:author="Will Kent" w:date="2019-04-28T07:57:00Z">
              <w:rPr>
                <w:rFonts w:cstheme="minorHAnsi"/>
              </w:rPr>
            </w:rPrChange>
          </w:rPr>
          <w:t xml:space="preserve"> – Datasets have been gathered</w:t>
        </w:r>
      </w:ins>
      <w:ins w:id="116" w:author="Will Kent" w:date="2019-04-28T07:58:00Z">
        <w:r w:rsidR="00EF44BD">
          <w:rPr>
            <w:rFonts w:cstheme="minorHAnsi"/>
            <w:sz w:val="22"/>
            <w:szCs w:val="22"/>
          </w:rPr>
          <w:t xml:space="preserve"> in a variety of formats making merging</w:t>
        </w:r>
      </w:ins>
      <w:ins w:id="117" w:author="Will Kent" w:date="2019-04-28T07:59:00Z">
        <w:r w:rsidR="00EF44BD">
          <w:rPr>
            <w:rFonts w:cstheme="minorHAnsi"/>
            <w:sz w:val="22"/>
            <w:szCs w:val="22"/>
          </w:rPr>
          <w:t xml:space="preserve"> more difficult.</w:t>
        </w:r>
      </w:ins>
    </w:p>
    <w:p w14:paraId="7812729B" w14:textId="77777777" w:rsidR="00EF44BD" w:rsidRDefault="00EF44BD" w:rsidP="00DE723C">
      <w:pPr>
        <w:pStyle w:val="ListParagraph"/>
        <w:widowControl w:val="0"/>
        <w:numPr>
          <w:ilvl w:val="0"/>
          <w:numId w:val="11"/>
        </w:numPr>
        <w:autoSpaceDE w:val="0"/>
        <w:autoSpaceDN w:val="0"/>
        <w:adjustRightInd w:val="0"/>
        <w:spacing w:after="240"/>
        <w:jc w:val="both"/>
        <w:rPr>
          <w:ins w:id="118" w:author="Will Kent" w:date="2019-04-28T08:03:00Z"/>
          <w:rFonts w:cstheme="minorHAnsi"/>
          <w:sz w:val="22"/>
          <w:szCs w:val="22"/>
        </w:rPr>
      </w:pPr>
      <w:ins w:id="119" w:author="Will Kent" w:date="2019-04-28T07:59:00Z">
        <w:r w:rsidRPr="009A3F87">
          <w:rPr>
            <w:rFonts w:cstheme="minorHAnsi"/>
            <w:b/>
            <w:sz w:val="22"/>
            <w:szCs w:val="22"/>
            <w:rPrChange w:id="120" w:author="Will Kent" w:date="2019-04-28T10:20:00Z">
              <w:rPr>
                <w:rFonts w:cstheme="minorHAnsi"/>
                <w:sz w:val="22"/>
                <w:szCs w:val="22"/>
              </w:rPr>
            </w:rPrChange>
          </w:rPr>
          <w:t>Level of Granularity</w:t>
        </w:r>
        <w:r>
          <w:rPr>
            <w:rFonts w:cstheme="minorHAnsi"/>
            <w:sz w:val="22"/>
            <w:szCs w:val="22"/>
          </w:rPr>
          <w:t xml:space="preserve"> – Data is not always held at the SA2 level. It </w:t>
        </w:r>
      </w:ins>
      <w:ins w:id="121" w:author="Will Kent" w:date="2019-04-28T08:01:00Z">
        <w:r>
          <w:rPr>
            <w:rFonts w:cstheme="minorHAnsi"/>
            <w:sz w:val="22"/>
            <w:szCs w:val="22"/>
          </w:rPr>
          <w:t xml:space="preserve">may </w:t>
        </w:r>
      </w:ins>
      <w:ins w:id="122" w:author="Will Kent" w:date="2019-04-28T07:59:00Z">
        <w:r>
          <w:rPr>
            <w:rFonts w:cstheme="minorHAnsi"/>
            <w:sz w:val="22"/>
            <w:szCs w:val="22"/>
          </w:rPr>
          <w:t xml:space="preserve">be </w:t>
        </w:r>
      </w:ins>
      <w:ins w:id="123" w:author="Will Kent" w:date="2019-04-28T08:01:00Z">
        <w:r>
          <w:rPr>
            <w:rFonts w:cstheme="minorHAnsi"/>
            <w:sz w:val="22"/>
            <w:szCs w:val="22"/>
          </w:rPr>
          <w:t>captured</w:t>
        </w:r>
      </w:ins>
      <w:ins w:id="124" w:author="Will Kent" w:date="2019-04-28T07:59:00Z">
        <w:r>
          <w:rPr>
            <w:rFonts w:cstheme="minorHAnsi"/>
            <w:sz w:val="22"/>
            <w:szCs w:val="22"/>
          </w:rPr>
          <w:t xml:space="preserve"> at a </w:t>
        </w:r>
      </w:ins>
      <w:ins w:id="125" w:author="Will Kent" w:date="2019-04-28T08:00:00Z">
        <w:r>
          <w:rPr>
            <w:rFonts w:cstheme="minorHAnsi"/>
            <w:sz w:val="22"/>
            <w:szCs w:val="22"/>
          </w:rPr>
          <w:t xml:space="preserve">more granular level and </w:t>
        </w:r>
      </w:ins>
      <w:ins w:id="126" w:author="Will Kent" w:date="2019-04-28T08:01:00Z">
        <w:r>
          <w:rPr>
            <w:rFonts w:cstheme="minorHAnsi"/>
            <w:sz w:val="22"/>
            <w:szCs w:val="22"/>
          </w:rPr>
          <w:t xml:space="preserve">will </w:t>
        </w:r>
      </w:ins>
      <w:ins w:id="127" w:author="Will Kent" w:date="2019-04-28T08:00:00Z">
        <w:r>
          <w:rPr>
            <w:rFonts w:cstheme="minorHAnsi"/>
            <w:sz w:val="22"/>
            <w:szCs w:val="22"/>
          </w:rPr>
          <w:t xml:space="preserve">need to be rolled up, or </w:t>
        </w:r>
      </w:ins>
      <w:ins w:id="128" w:author="Will Kent" w:date="2019-04-28T08:01:00Z">
        <w:r>
          <w:rPr>
            <w:rFonts w:cstheme="minorHAnsi"/>
            <w:sz w:val="22"/>
            <w:szCs w:val="22"/>
          </w:rPr>
          <w:t>data may be captured at</w:t>
        </w:r>
      </w:ins>
      <w:ins w:id="129" w:author="Will Kent" w:date="2019-04-28T08:02:00Z">
        <w:r>
          <w:rPr>
            <w:rFonts w:cstheme="minorHAnsi"/>
            <w:sz w:val="22"/>
            <w:szCs w:val="22"/>
          </w:rPr>
          <w:t xml:space="preserve"> larger geo</w:t>
        </w:r>
      </w:ins>
      <w:ins w:id="130" w:author="Will Kent" w:date="2019-04-28T08:03:00Z">
        <w:r>
          <w:rPr>
            <w:rFonts w:cstheme="minorHAnsi"/>
            <w:sz w:val="22"/>
            <w:szCs w:val="22"/>
          </w:rPr>
          <w:t>graphical areas and need to be broken down to the SA2 level.</w:t>
        </w:r>
      </w:ins>
    </w:p>
    <w:p w14:paraId="71232422" w14:textId="6405B8D9" w:rsidR="00EF44BD" w:rsidRDefault="00EF44BD" w:rsidP="00DE723C">
      <w:pPr>
        <w:pStyle w:val="ListParagraph"/>
        <w:widowControl w:val="0"/>
        <w:numPr>
          <w:ilvl w:val="0"/>
          <w:numId w:val="11"/>
        </w:numPr>
        <w:autoSpaceDE w:val="0"/>
        <w:autoSpaceDN w:val="0"/>
        <w:adjustRightInd w:val="0"/>
        <w:spacing w:after="240"/>
        <w:jc w:val="both"/>
        <w:rPr>
          <w:ins w:id="131" w:author="Will Kent" w:date="2019-04-28T08:06:00Z"/>
          <w:rFonts w:cstheme="minorHAnsi"/>
          <w:sz w:val="22"/>
          <w:szCs w:val="22"/>
        </w:rPr>
      </w:pPr>
      <w:ins w:id="132" w:author="Will Kent" w:date="2019-04-28T08:06:00Z">
        <w:r w:rsidRPr="009A3F87">
          <w:rPr>
            <w:rFonts w:cstheme="minorHAnsi"/>
            <w:b/>
            <w:sz w:val="22"/>
            <w:szCs w:val="22"/>
            <w:rPrChange w:id="133" w:author="Will Kent" w:date="2019-04-28T10:20:00Z">
              <w:rPr>
                <w:rFonts w:cstheme="minorHAnsi"/>
                <w:sz w:val="22"/>
                <w:szCs w:val="22"/>
              </w:rPr>
            </w:rPrChange>
          </w:rPr>
          <w:t>D</w:t>
        </w:r>
      </w:ins>
      <w:ins w:id="134" w:author="Will Kent" w:date="2019-04-28T08:03:00Z">
        <w:r w:rsidRPr="009A3F87">
          <w:rPr>
            <w:rFonts w:cstheme="minorHAnsi"/>
            <w:b/>
            <w:sz w:val="22"/>
            <w:szCs w:val="22"/>
            <w:rPrChange w:id="135" w:author="Will Kent" w:date="2019-04-28T10:20:00Z">
              <w:rPr>
                <w:rFonts w:cstheme="minorHAnsi"/>
                <w:sz w:val="22"/>
                <w:szCs w:val="22"/>
              </w:rPr>
            </w:rPrChange>
          </w:rPr>
          <w:t>ata</w:t>
        </w:r>
      </w:ins>
      <w:ins w:id="136" w:author="Will Kent" w:date="2019-04-28T08:06:00Z">
        <w:r w:rsidRPr="009A3F87">
          <w:rPr>
            <w:rFonts w:cstheme="minorHAnsi"/>
            <w:b/>
            <w:sz w:val="22"/>
            <w:szCs w:val="22"/>
            <w:rPrChange w:id="137" w:author="Will Kent" w:date="2019-04-28T10:20:00Z">
              <w:rPr>
                <w:rFonts w:cstheme="minorHAnsi"/>
                <w:sz w:val="22"/>
                <w:szCs w:val="22"/>
              </w:rPr>
            </w:rPrChange>
          </w:rPr>
          <w:t xml:space="preserve"> inconsistencies</w:t>
        </w:r>
      </w:ins>
      <w:ins w:id="138" w:author="Will Kent" w:date="2019-04-28T08:03:00Z">
        <w:r>
          <w:rPr>
            <w:rFonts w:cstheme="minorHAnsi"/>
            <w:sz w:val="22"/>
            <w:szCs w:val="22"/>
          </w:rPr>
          <w:t xml:space="preserve"> – </w:t>
        </w:r>
      </w:ins>
      <w:ins w:id="139" w:author="Will Kent" w:date="2019-04-28T08:04:00Z">
        <w:r>
          <w:rPr>
            <w:rFonts w:cstheme="minorHAnsi"/>
            <w:sz w:val="22"/>
            <w:szCs w:val="22"/>
          </w:rPr>
          <w:t>D</w:t>
        </w:r>
      </w:ins>
      <w:ins w:id="140" w:author="Will Kent" w:date="2019-04-28T08:03:00Z">
        <w:r>
          <w:rPr>
            <w:rFonts w:cstheme="minorHAnsi"/>
            <w:sz w:val="22"/>
            <w:szCs w:val="22"/>
          </w:rPr>
          <w:t xml:space="preserve">ata from </w:t>
        </w:r>
      </w:ins>
      <w:ins w:id="141" w:author="Will Kent" w:date="2019-04-28T08:04:00Z">
        <w:r>
          <w:rPr>
            <w:rFonts w:cstheme="minorHAnsi"/>
            <w:sz w:val="22"/>
            <w:szCs w:val="22"/>
          </w:rPr>
          <w:t>government agencies is</w:t>
        </w:r>
      </w:ins>
      <w:ins w:id="142" w:author="Will Kent" w:date="2019-04-28T08:05:00Z">
        <w:r>
          <w:rPr>
            <w:rFonts w:cstheme="minorHAnsi"/>
            <w:sz w:val="22"/>
            <w:szCs w:val="22"/>
          </w:rPr>
          <w:t xml:space="preserve"> often input by humans with different </w:t>
        </w:r>
      </w:ins>
      <w:ins w:id="143" w:author="Will Kent" w:date="2019-04-28T08:06:00Z">
        <w:r>
          <w:rPr>
            <w:rFonts w:cstheme="minorHAnsi"/>
            <w:sz w:val="22"/>
            <w:szCs w:val="22"/>
          </w:rPr>
          <w:t>levels of understanding and standards with can lead to data inconsistencies.</w:t>
        </w:r>
      </w:ins>
    </w:p>
    <w:p w14:paraId="3E948D83" w14:textId="499E17B5" w:rsidR="00EF44BD" w:rsidRPr="0028299B" w:rsidRDefault="004A6059">
      <w:pPr>
        <w:pStyle w:val="ListParagraph"/>
        <w:widowControl w:val="0"/>
        <w:numPr>
          <w:ilvl w:val="0"/>
          <w:numId w:val="11"/>
        </w:numPr>
        <w:autoSpaceDE w:val="0"/>
        <w:autoSpaceDN w:val="0"/>
        <w:adjustRightInd w:val="0"/>
        <w:spacing w:after="240"/>
        <w:jc w:val="both"/>
        <w:rPr>
          <w:ins w:id="144" w:author="Will Kent" w:date="2019-04-28T07:55:00Z"/>
          <w:rFonts w:cstheme="minorHAnsi"/>
        </w:rPr>
        <w:pPrChange w:id="145" w:author="Will Kent" w:date="2019-04-28T07:55:00Z">
          <w:pPr>
            <w:widowControl w:val="0"/>
            <w:autoSpaceDE w:val="0"/>
            <w:autoSpaceDN w:val="0"/>
            <w:adjustRightInd w:val="0"/>
            <w:spacing w:after="240"/>
            <w:jc w:val="both"/>
          </w:pPr>
        </w:pPrChange>
      </w:pPr>
      <w:ins w:id="146" w:author="Will Kent" w:date="2019-04-28T08:08:00Z">
        <w:r w:rsidRPr="009A3F87">
          <w:rPr>
            <w:rFonts w:cstheme="minorHAnsi"/>
            <w:b/>
            <w:sz w:val="22"/>
            <w:szCs w:val="22"/>
            <w:rPrChange w:id="147" w:author="Will Kent" w:date="2019-04-28T10:20:00Z">
              <w:rPr>
                <w:rFonts w:cstheme="minorHAnsi"/>
              </w:rPr>
            </w:rPrChange>
          </w:rPr>
          <w:t>Data Reliability</w:t>
        </w:r>
        <w:r>
          <w:rPr>
            <w:rFonts w:cstheme="minorHAnsi"/>
            <w:sz w:val="22"/>
            <w:szCs w:val="22"/>
          </w:rPr>
          <w:t xml:space="preserve"> – </w:t>
        </w:r>
      </w:ins>
      <w:ins w:id="148" w:author="Will Kent" w:date="2019-04-28T08:09:00Z">
        <w:r>
          <w:rPr>
            <w:rFonts w:cstheme="minorHAnsi"/>
            <w:sz w:val="22"/>
            <w:szCs w:val="22"/>
          </w:rPr>
          <w:t>For some predictors t</w:t>
        </w:r>
      </w:ins>
      <w:ins w:id="149" w:author="Will Kent" w:date="2019-04-28T08:12:00Z">
        <w:r>
          <w:rPr>
            <w:rFonts w:cstheme="minorHAnsi"/>
            <w:sz w:val="22"/>
            <w:szCs w:val="22"/>
          </w:rPr>
          <w:t>he</w:t>
        </w:r>
      </w:ins>
      <w:ins w:id="150" w:author="Will Kent" w:date="2019-04-28T08:09:00Z">
        <w:r>
          <w:rPr>
            <w:rFonts w:cstheme="minorHAnsi"/>
            <w:sz w:val="22"/>
            <w:szCs w:val="22"/>
          </w:rPr>
          <w:t xml:space="preserve"> data will rely heavily on the ABS Census</w:t>
        </w:r>
      </w:ins>
      <w:ins w:id="151" w:author="Will Kent" w:date="2019-04-28T08:11:00Z">
        <w:r>
          <w:rPr>
            <w:rFonts w:cstheme="minorHAnsi"/>
            <w:sz w:val="22"/>
            <w:szCs w:val="22"/>
          </w:rPr>
          <w:t xml:space="preserve"> 2016</w:t>
        </w:r>
      </w:ins>
      <w:ins w:id="152" w:author="Will Kent" w:date="2019-04-28T08:12:00Z">
        <w:r>
          <w:rPr>
            <w:rFonts w:cstheme="minorHAnsi"/>
            <w:sz w:val="22"/>
            <w:szCs w:val="22"/>
          </w:rPr>
          <w:t>. The census w</w:t>
        </w:r>
      </w:ins>
      <w:ins w:id="153" w:author="Will Kent" w:date="2019-04-28T08:13:00Z">
        <w:r>
          <w:rPr>
            <w:rFonts w:cstheme="minorHAnsi"/>
            <w:sz w:val="22"/>
            <w:szCs w:val="22"/>
          </w:rPr>
          <w:t>as</w:t>
        </w:r>
      </w:ins>
      <w:ins w:id="154" w:author="Will Kent" w:date="2019-04-28T08:12:00Z">
        <w:r>
          <w:rPr>
            <w:rFonts w:cstheme="minorHAnsi"/>
            <w:sz w:val="22"/>
            <w:szCs w:val="22"/>
          </w:rPr>
          <w:t xml:space="preserve"> completed by individuals who may provide </w:t>
        </w:r>
      </w:ins>
      <w:ins w:id="155" w:author="Will Kent" w:date="2019-04-28T08:15:00Z">
        <w:r>
          <w:rPr>
            <w:rFonts w:cstheme="minorHAnsi"/>
            <w:sz w:val="22"/>
            <w:szCs w:val="22"/>
          </w:rPr>
          <w:t xml:space="preserve">false or </w:t>
        </w:r>
      </w:ins>
      <w:ins w:id="156" w:author="Will Kent" w:date="2019-04-28T08:12:00Z">
        <w:r>
          <w:rPr>
            <w:rFonts w:cstheme="minorHAnsi"/>
            <w:sz w:val="22"/>
            <w:szCs w:val="22"/>
          </w:rPr>
          <w:t>non-sensical answers</w:t>
        </w:r>
      </w:ins>
      <w:ins w:id="157" w:author="Will Kent" w:date="2019-04-28T08:13:00Z">
        <w:r>
          <w:rPr>
            <w:rFonts w:cstheme="minorHAnsi"/>
            <w:sz w:val="22"/>
            <w:szCs w:val="22"/>
          </w:rPr>
          <w:t xml:space="preserve"> due to not understanding the question</w:t>
        </w:r>
      </w:ins>
      <w:ins w:id="158" w:author="Will Kent" w:date="2019-04-28T08:14:00Z">
        <w:r>
          <w:rPr>
            <w:rFonts w:cstheme="minorHAnsi"/>
            <w:sz w:val="22"/>
            <w:szCs w:val="22"/>
          </w:rPr>
          <w:t>,</w:t>
        </w:r>
      </w:ins>
      <w:ins w:id="159" w:author="Will Kent" w:date="2019-04-28T08:09:00Z">
        <w:r>
          <w:rPr>
            <w:rFonts w:cstheme="minorHAnsi"/>
            <w:sz w:val="22"/>
            <w:szCs w:val="22"/>
          </w:rPr>
          <w:t xml:space="preserve"> </w:t>
        </w:r>
      </w:ins>
      <w:ins w:id="160" w:author="Will Kent" w:date="2019-04-28T08:16:00Z">
        <w:r>
          <w:rPr>
            <w:rFonts w:cstheme="minorHAnsi"/>
            <w:sz w:val="22"/>
            <w:szCs w:val="22"/>
          </w:rPr>
          <w:t>systems and staff failed to interpret an answer</w:t>
        </w:r>
      </w:ins>
      <w:ins w:id="161" w:author="Will Kent" w:date="2019-04-28T09:21:00Z">
        <w:r w:rsidR="00B627D7">
          <w:rPr>
            <w:rFonts w:cstheme="minorHAnsi"/>
            <w:sz w:val="22"/>
            <w:szCs w:val="22"/>
          </w:rPr>
          <w:t>,</w:t>
        </w:r>
      </w:ins>
      <w:ins w:id="162" w:author="Will Kent" w:date="2019-04-28T08:16:00Z">
        <w:r>
          <w:rPr>
            <w:rFonts w:cstheme="minorHAnsi"/>
            <w:sz w:val="22"/>
            <w:szCs w:val="22"/>
          </w:rPr>
          <w:t xml:space="preserve"> or </w:t>
        </w:r>
        <w:r>
          <w:rPr>
            <w:rFonts w:cstheme="minorHAnsi"/>
            <w:sz w:val="22"/>
            <w:szCs w:val="22"/>
          </w:rPr>
          <w:lastRenderedPageBreak/>
          <w:t xml:space="preserve">an individual did not want to provide </w:t>
        </w:r>
      </w:ins>
      <w:ins w:id="163" w:author="Will Kent" w:date="2019-04-28T08:17:00Z">
        <w:r>
          <w:rPr>
            <w:rFonts w:cstheme="minorHAnsi"/>
            <w:sz w:val="22"/>
            <w:szCs w:val="22"/>
          </w:rPr>
          <w:t>an answer due to data p</w:t>
        </w:r>
        <w:bookmarkStart w:id="164" w:name="_GoBack"/>
        <w:bookmarkEnd w:id="164"/>
        <w:r>
          <w:rPr>
            <w:rFonts w:cstheme="minorHAnsi"/>
            <w:sz w:val="22"/>
            <w:szCs w:val="22"/>
          </w:rPr>
          <w:t>rivacy concerns.</w:t>
        </w:r>
      </w:ins>
    </w:p>
    <w:p w14:paraId="7B9B5D77" w14:textId="77777777" w:rsidR="00DE723C" w:rsidRDefault="00DE723C" w:rsidP="002F6B80">
      <w:pPr>
        <w:widowControl w:val="0"/>
        <w:autoSpaceDE w:val="0"/>
        <w:autoSpaceDN w:val="0"/>
        <w:adjustRightInd w:val="0"/>
        <w:spacing w:after="240"/>
        <w:jc w:val="both"/>
        <w:rPr>
          <w:ins w:id="165" w:author="Will Kent" w:date="2019-04-28T07:55:00Z"/>
          <w:rFonts w:cstheme="minorHAnsi"/>
        </w:rPr>
      </w:pPr>
    </w:p>
    <w:p w14:paraId="4A13D15F" w14:textId="21C446AA" w:rsidR="00AC7B50" w:rsidDel="0028299B" w:rsidRDefault="007A7220" w:rsidP="002F6B80">
      <w:pPr>
        <w:widowControl w:val="0"/>
        <w:autoSpaceDE w:val="0"/>
        <w:autoSpaceDN w:val="0"/>
        <w:adjustRightInd w:val="0"/>
        <w:spacing w:after="240"/>
        <w:jc w:val="both"/>
        <w:rPr>
          <w:del w:id="166" w:author="Will Kent" w:date="2019-04-28T09:50:00Z"/>
          <w:rFonts w:cstheme="minorHAnsi"/>
        </w:rPr>
      </w:pPr>
      <w:del w:id="167" w:author="Will Kent" w:date="2019-04-28T09:50:00Z">
        <w:r w:rsidDel="0028299B">
          <w:rPr>
            <w:rFonts w:cstheme="minorHAnsi"/>
          </w:rPr>
          <w:delText>S</w:delText>
        </w:r>
        <w:r w:rsidR="00AC7B50" w:rsidRPr="00AC7B50" w:rsidDel="0028299B">
          <w:rPr>
            <w:rFonts w:cstheme="minorHAnsi"/>
          </w:rPr>
          <w:delText>ome issues</w:delText>
        </w:r>
        <w:r w:rsidDel="0028299B">
          <w:rPr>
            <w:rFonts w:cstheme="minorHAnsi"/>
          </w:rPr>
          <w:delText xml:space="preserve"> have already come to light</w:delText>
        </w:r>
        <w:r w:rsidR="00AC7B50" w:rsidRPr="00AC7B50" w:rsidDel="0028299B">
          <w:rPr>
            <w:rFonts w:cstheme="minorHAnsi"/>
          </w:rPr>
          <w:delText xml:space="preserve"> in data merging since various datasets were gathered and processed by different members introducing inconsistent formats. </w:delText>
        </w:r>
        <w:r w:rsidDel="0028299B">
          <w:rPr>
            <w:rFonts w:cstheme="minorHAnsi"/>
          </w:rPr>
          <w:delText>We</w:delText>
        </w:r>
        <w:r w:rsidR="00AC7B50" w:rsidRPr="00AC7B50" w:rsidDel="0028299B">
          <w:rPr>
            <w:rFonts w:cstheme="minorHAnsi"/>
          </w:rPr>
          <w:delText xml:space="preserve"> may</w:delText>
        </w:r>
        <w:r w:rsidDel="0028299B">
          <w:rPr>
            <w:rFonts w:cstheme="minorHAnsi"/>
          </w:rPr>
          <w:delText xml:space="preserve"> also</w:delText>
        </w:r>
        <w:r w:rsidR="00AC7B50" w:rsidRPr="00AC7B50" w:rsidDel="0028299B">
          <w:rPr>
            <w:rFonts w:cstheme="minorHAnsi"/>
          </w:rPr>
          <w:delText xml:space="preserve"> need to gather some new datasets during the project</w:delText>
        </w:r>
        <w:r w:rsidDel="0028299B">
          <w:rPr>
            <w:rFonts w:cstheme="minorHAnsi"/>
          </w:rPr>
          <w:delText>,</w:delText>
        </w:r>
        <w:r w:rsidR="00AC7B50" w:rsidRPr="00AC7B50" w:rsidDel="0028299B">
          <w:rPr>
            <w:rFonts w:cstheme="minorHAnsi"/>
          </w:rPr>
          <w:delText xml:space="preserve"> but the datasets we finally want maybe not at the same level of granularity. </w:delText>
        </w:r>
        <w:r w:rsidRPr="00671886" w:rsidDel="0028299B">
          <w:rPr>
            <w:rFonts w:cstheme="minorHAnsi"/>
          </w:rPr>
          <w:delText>Some non-ABS datasets were not available in an ABS structure at SA2 level, but instead at a more granular level of Local Government Area (LGA). A</w:delText>
        </w:r>
        <w:r w:rsidDel="0028299B">
          <w:rPr>
            <w:rFonts w:cstheme="minorHAnsi"/>
          </w:rPr>
          <w:delText>ggregation of these datasets will need to be</w:delText>
        </w:r>
        <w:r w:rsidRPr="00671886" w:rsidDel="0028299B">
          <w:rPr>
            <w:rFonts w:cstheme="minorHAnsi"/>
          </w:rPr>
          <w:delText xml:space="preserve"> performed by associating the LGA with the corresponding Mesh Block (equivalent ASGS structure) and summarising up to SA2 level. </w:delText>
        </w:r>
        <w:r w:rsidR="00AC7B50" w:rsidRPr="00AC7B50" w:rsidDel="0028299B">
          <w:rPr>
            <w:rFonts w:cstheme="minorHAnsi"/>
          </w:rPr>
          <w:delText>We also need to consider the reliability of the data from ABS as there were some false or nonsensical answers in the collection of census data (Hanrahan 2017). Finally, the result from the analysis and modelling might be completely different from our expectation - i.e., there can be no correlation between employment and other chosen variables in our model.</w:delText>
        </w:r>
      </w:del>
    </w:p>
    <w:p w14:paraId="3D1BFAE0" w14:textId="7B5BFFDC" w:rsidR="002A2E2A" w:rsidRPr="002A2E2A" w:rsidRDefault="002A2E2A" w:rsidP="002A2E2A">
      <w:pPr>
        <w:pStyle w:val="Title"/>
        <w:rPr>
          <w:sz w:val="48"/>
          <w:szCs w:val="48"/>
        </w:rPr>
      </w:pPr>
      <w:r w:rsidRPr="002A2E2A">
        <w:rPr>
          <w:sz w:val="48"/>
          <w:szCs w:val="48"/>
        </w:rPr>
        <w:t>Summary</w:t>
      </w:r>
    </w:p>
    <w:p w14:paraId="5CB8BB89" w14:textId="3046DEAA" w:rsidR="00736F6F" w:rsidRPr="004C2661" w:rsidRDefault="009F286C">
      <w:pPr>
        <w:rPr>
          <w:rFonts w:ascii="Arial" w:hAnsi="Arial" w:cs="Arial"/>
          <w:sz w:val="20"/>
          <w:szCs w:val="20"/>
        </w:rPr>
      </w:pPr>
      <w:ins w:id="168" w:author="Will Kent" w:date="2019-04-28T08:38:00Z">
        <w:r>
          <w:rPr>
            <w:rFonts w:cstheme="minorHAnsi"/>
          </w:rPr>
          <w:t xml:space="preserve">This research aims to </w:t>
        </w:r>
        <w:r w:rsidR="00764FB6">
          <w:rPr>
            <w:rFonts w:cstheme="minorHAnsi"/>
          </w:rPr>
          <w:t xml:space="preserve">provide </w:t>
        </w:r>
      </w:ins>
      <w:del w:id="169" w:author="Will Kent" w:date="2019-04-28T08:38:00Z">
        <w:r w:rsidR="002A2E2A" w:rsidDel="00764FB6">
          <w:rPr>
            <w:rFonts w:cstheme="minorHAnsi"/>
          </w:rPr>
          <w:delText xml:space="preserve">We hope that by choosing a wide variety of variables in our research model that there can be some </w:delText>
        </w:r>
      </w:del>
      <w:r w:rsidR="002A2E2A">
        <w:rPr>
          <w:rFonts w:cstheme="minorHAnsi"/>
        </w:rPr>
        <w:t xml:space="preserve">new information </w:t>
      </w:r>
      <w:del w:id="170" w:author="Will Kent" w:date="2019-04-28T08:38:00Z">
        <w:r w:rsidR="002A2E2A" w:rsidDel="00764FB6">
          <w:rPr>
            <w:rFonts w:cstheme="minorHAnsi"/>
          </w:rPr>
          <w:delText xml:space="preserve">found </w:delText>
        </w:r>
      </w:del>
      <w:r w:rsidR="002A2E2A">
        <w:rPr>
          <w:rFonts w:cstheme="minorHAnsi"/>
        </w:rPr>
        <w:t xml:space="preserve">about </w:t>
      </w:r>
      <w:ins w:id="171" w:author="Will Kent" w:date="2019-04-28T08:38:00Z">
        <w:r w:rsidR="00764FB6">
          <w:rPr>
            <w:rFonts w:cstheme="minorHAnsi"/>
          </w:rPr>
          <w:t xml:space="preserve">the </w:t>
        </w:r>
      </w:ins>
      <w:r w:rsidR="002A2E2A">
        <w:rPr>
          <w:rFonts w:cstheme="minorHAnsi"/>
        </w:rPr>
        <w:t xml:space="preserve">factors affecting unemployment </w:t>
      </w:r>
      <w:del w:id="172" w:author="Will Kent" w:date="2019-04-28T08:38:00Z">
        <w:r w:rsidR="002A2E2A" w:rsidDel="00764FB6">
          <w:rPr>
            <w:rFonts w:cstheme="minorHAnsi"/>
          </w:rPr>
          <w:delText xml:space="preserve">rates </w:delText>
        </w:r>
      </w:del>
      <w:r w:rsidR="002A2E2A">
        <w:rPr>
          <w:rFonts w:cstheme="minorHAnsi"/>
        </w:rPr>
        <w:t xml:space="preserve">in </w:t>
      </w:r>
      <w:r w:rsidR="0089222B">
        <w:rPr>
          <w:rFonts w:cstheme="minorHAnsi"/>
        </w:rPr>
        <w:t>NSW</w:t>
      </w:r>
      <w:ins w:id="173" w:author="Will Kent" w:date="2019-04-28T08:45:00Z">
        <w:r w:rsidR="00764FB6">
          <w:rPr>
            <w:rFonts w:cstheme="minorHAnsi"/>
          </w:rPr>
          <w:t xml:space="preserve">. It is hoped that this additional information will </w:t>
        </w:r>
      </w:ins>
      <w:ins w:id="174" w:author="Will Kent" w:date="2019-04-28T08:47:00Z">
        <w:r w:rsidR="00764FB6">
          <w:rPr>
            <w:rFonts w:cstheme="minorHAnsi"/>
          </w:rPr>
          <w:t>aid</w:t>
        </w:r>
      </w:ins>
      <w:ins w:id="175" w:author="Will Kent" w:date="2019-04-28T08:38:00Z">
        <w:r w:rsidR="00764FB6">
          <w:rPr>
            <w:rFonts w:cstheme="minorHAnsi"/>
          </w:rPr>
          <w:t xml:space="preserve"> those </w:t>
        </w:r>
      </w:ins>
      <w:ins w:id="176" w:author="Will Kent" w:date="2019-04-28T08:39:00Z">
        <w:r w:rsidR="00764FB6">
          <w:rPr>
            <w:rFonts w:cstheme="minorHAnsi"/>
          </w:rPr>
          <w:t xml:space="preserve">making decisions that impact </w:t>
        </w:r>
      </w:ins>
      <w:ins w:id="177" w:author="Will Kent" w:date="2019-04-28T08:48:00Z">
        <w:r w:rsidR="00764FB6">
          <w:rPr>
            <w:rFonts w:cstheme="minorHAnsi"/>
          </w:rPr>
          <w:t>the provision of support and services for the unemployed</w:t>
        </w:r>
        <w:r w:rsidR="00701B5C">
          <w:rPr>
            <w:rFonts w:cstheme="minorHAnsi"/>
          </w:rPr>
          <w:t>, as well as</w:t>
        </w:r>
      </w:ins>
      <w:ins w:id="178" w:author="Will Kent" w:date="2019-04-28T08:49:00Z">
        <w:r w:rsidR="00701B5C">
          <w:rPr>
            <w:rFonts w:cstheme="minorHAnsi"/>
          </w:rPr>
          <w:t xml:space="preserve"> better</w:t>
        </w:r>
      </w:ins>
      <w:ins w:id="179" w:author="Will Kent" w:date="2019-04-28T08:48:00Z">
        <w:r w:rsidR="00701B5C">
          <w:rPr>
            <w:rFonts w:cstheme="minorHAnsi"/>
          </w:rPr>
          <w:t xml:space="preserve"> </w:t>
        </w:r>
      </w:ins>
      <w:ins w:id="180" w:author="Will Kent" w:date="2019-04-28T08:49:00Z">
        <w:r w:rsidR="00701B5C">
          <w:rPr>
            <w:rFonts w:cstheme="minorHAnsi"/>
          </w:rPr>
          <w:t xml:space="preserve">help </w:t>
        </w:r>
      </w:ins>
      <w:ins w:id="181" w:author="Will Kent" w:date="2019-04-28T08:48:00Z">
        <w:r w:rsidR="00701B5C">
          <w:rPr>
            <w:rFonts w:cstheme="minorHAnsi"/>
          </w:rPr>
          <w:t>those involved in i</w:t>
        </w:r>
      </w:ins>
      <w:ins w:id="182" w:author="Will Kent" w:date="2019-04-28T08:49:00Z">
        <w:r w:rsidR="00701B5C">
          <w:rPr>
            <w:rFonts w:cstheme="minorHAnsi"/>
          </w:rPr>
          <w:t xml:space="preserve">mproving employment prospects. </w:t>
        </w:r>
      </w:ins>
      <w:del w:id="183" w:author="Will Kent" w:date="2019-04-28T08:49:00Z">
        <w:r w:rsidR="0089222B" w:rsidDel="00701B5C">
          <w:rPr>
            <w:rFonts w:cstheme="minorHAnsi"/>
          </w:rPr>
          <w:delText>. By providing a snapshot of 2016 we can really focus in on the variables we discover</w:delText>
        </w:r>
        <w:r w:rsidR="00302DAE" w:rsidDel="00701B5C">
          <w:rPr>
            <w:rFonts w:cstheme="minorHAnsi"/>
          </w:rPr>
          <w:delText xml:space="preserve"> and discuss specific reasons of why these particular factors affect unemployment</w:delText>
        </w:r>
        <w:r w:rsidR="0089222B" w:rsidDel="00701B5C">
          <w:rPr>
            <w:rFonts w:cstheme="minorHAnsi"/>
          </w:rPr>
          <w:delText xml:space="preserve"> for each unique</w:delText>
        </w:r>
        <w:r w:rsidR="00302DAE" w:rsidDel="00701B5C">
          <w:rPr>
            <w:rFonts w:cstheme="minorHAnsi"/>
          </w:rPr>
          <w:delText xml:space="preserve"> SA2. </w:delText>
        </w:r>
      </w:del>
      <w:r w:rsidR="00E9285D">
        <w:rPr>
          <w:rFonts w:ascii="Arial" w:hAnsi="Arial" w:cs="Arial"/>
          <w:sz w:val="20"/>
          <w:szCs w:val="20"/>
        </w:rPr>
        <w:br w:type="page"/>
      </w:r>
    </w:p>
    <w:p w14:paraId="70407F84" w14:textId="2DCF39C1" w:rsidR="00B425D0" w:rsidRPr="00060CE9" w:rsidRDefault="00A3694C" w:rsidP="00060CE9">
      <w:pPr>
        <w:pStyle w:val="Title"/>
        <w:rPr>
          <w:sz w:val="48"/>
          <w:szCs w:val="48"/>
        </w:rPr>
      </w:pPr>
      <w:r w:rsidRPr="00060CE9">
        <w:rPr>
          <w:sz w:val="48"/>
          <w:szCs w:val="48"/>
        </w:rPr>
        <w:lastRenderedPageBreak/>
        <w:t>References</w:t>
      </w:r>
    </w:p>
    <w:p w14:paraId="7DDABED1" w14:textId="77777777" w:rsidR="00A3694C" w:rsidRPr="00A3694C" w:rsidRDefault="00A3694C" w:rsidP="00A3694C"/>
    <w:p w14:paraId="27301EBC" w14:textId="7FCA604D"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Abs.gov.au. (2019). </w:t>
      </w:r>
      <w:r w:rsidRPr="00AC7B50">
        <w:rPr>
          <w:rFonts w:eastAsia="Times New Roman" w:cstheme="minorHAnsi"/>
          <w:i/>
          <w:iCs/>
          <w:color w:val="000000"/>
          <w:lang w:eastAsia="en-AU"/>
        </w:rPr>
        <w:t>6105.0 - Australian Labour Market Statistics, July 2014</w:t>
      </w:r>
      <w:r w:rsidR="00B62A4C" w:rsidRPr="00AC7B50">
        <w:rPr>
          <w:rFonts w:eastAsia="Times New Roman" w:cstheme="minorHAnsi"/>
          <w:color w:val="000000"/>
          <w:lang w:eastAsia="en-AU"/>
        </w:rPr>
        <w:t xml:space="preserve">. [online] Available at: </w:t>
      </w:r>
      <w:r w:rsidRPr="00AC7B50">
        <w:rPr>
          <w:rFonts w:eastAsia="Times New Roman" w:cstheme="minorHAnsi"/>
          <w:color w:val="000000"/>
          <w:lang w:eastAsia="en-AU"/>
        </w:rPr>
        <w:t>http://www.abs.gov.au/ausstats/abs@.nsf/pro</w:t>
      </w:r>
      <w:r w:rsidR="00B62A4C" w:rsidRPr="00AC7B50">
        <w:rPr>
          <w:rFonts w:eastAsia="Times New Roman" w:cstheme="minorHAnsi"/>
          <w:color w:val="000000"/>
          <w:lang w:eastAsia="en-AU"/>
        </w:rPr>
        <w:t>ducts/FBE517ECA9B07F63CA257D0E00</w:t>
      </w:r>
      <w:r w:rsidRPr="00AC7B50">
        <w:rPr>
          <w:rFonts w:eastAsia="Times New Roman" w:cstheme="minorHAnsi"/>
          <w:color w:val="000000"/>
          <w:lang w:eastAsia="en-AU"/>
        </w:rPr>
        <w:t>1AC7D4 [Accessed 26 Apr. 2019].</w:t>
      </w:r>
    </w:p>
    <w:p w14:paraId="7C17D38E"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Crowe, L. and Butterworth, P. (2016). The role of financial hardship, mastery and social support in the association between employment status and depression: results from an Australian longitudinal cohort study. </w:t>
      </w:r>
      <w:r w:rsidRPr="00AC7B50">
        <w:rPr>
          <w:rFonts w:eastAsia="Times New Roman" w:cstheme="minorHAnsi"/>
          <w:i/>
          <w:iCs/>
          <w:color w:val="000000"/>
          <w:lang w:eastAsia="en-AU"/>
        </w:rPr>
        <w:t>BMJ Open</w:t>
      </w:r>
      <w:r w:rsidRPr="00AC7B50">
        <w:rPr>
          <w:rFonts w:eastAsia="Times New Roman" w:cstheme="minorHAnsi"/>
          <w:color w:val="000000"/>
          <w:lang w:eastAsia="en-AU"/>
        </w:rPr>
        <w:t>, [online] 6(5), p.e009834. Available at: https://bmjopen.bmj.com/content/6/5/e009834?utm_source=trendmd&amp;utm_medium=cpc&amp;utm_campaign=jnis&amp;trendmd-shared=1&amp;utm_term=TrendMDPhase4&amp;utm_content=Journalcontent.</w:t>
      </w:r>
    </w:p>
    <w:p w14:paraId="391BF6CE" w14:textId="77777777" w:rsidR="007A31F2" w:rsidRPr="00AC7B50" w:rsidRDefault="007A31F2" w:rsidP="007A31F2">
      <w:pPr>
        <w:spacing w:after="180" w:line="240" w:lineRule="auto"/>
        <w:ind w:left="450" w:hanging="450"/>
        <w:rPr>
          <w:rFonts w:eastAsia="Times New Roman" w:cstheme="minorHAnsi"/>
          <w:color w:val="000000"/>
          <w:lang w:eastAsia="en-AU"/>
        </w:rPr>
      </w:pPr>
      <w:proofErr w:type="spellStart"/>
      <w:r w:rsidRPr="00AC7B50">
        <w:rPr>
          <w:rFonts w:eastAsia="Times New Roman" w:cstheme="minorHAnsi"/>
          <w:color w:val="000000"/>
          <w:lang w:eastAsia="en-AU"/>
        </w:rPr>
        <w:t>Anderberg</w:t>
      </w:r>
      <w:proofErr w:type="spellEnd"/>
      <w:r w:rsidRPr="00AC7B50">
        <w:rPr>
          <w:rFonts w:eastAsia="Times New Roman" w:cstheme="minorHAnsi"/>
          <w:color w:val="000000"/>
          <w:lang w:eastAsia="en-AU"/>
        </w:rPr>
        <w:t xml:space="preserve">, D., Rainer, H., Wadsworth, J. and Wilson, T. (2013). </w:t>
      </w:r>
      <w:r w:rsidRPr="00AC7B50">
        <w:rPr>
          <w:rFonts w:eastAsia="Times New Roman" w:cstheme="minorHAnsi"/>
          <w:i/>
          <w:iCs/>
          <w:color w:val="000000"/>
          <w:lang w:eastAsia="en-AU"/>
        </w:rPr>
        <w:t>Unemployment and Domestic Violence: Theory and Evidence (Discussion Paper 7515)</w:t>
      </w:r>
      <w:r w:rsidRPr="00AC7B50">
        <w:rPr>
          <w:rFonts w:eastAsia="Times New Roman" w:cstheme="minorHAnsi"/>
          <w:color w:val="000000"/>
          <w:lang w:eastAsia="en-AU"/>
        </w:rPr>
        <w:t>. [online] Ftp.iza.org. Available at: http://ftp.iza.org/dp7515.pdf [Accessed 26 Apr. 2019].</w:t>
      </w:r>
    </w:p>
    <w:p w14:paraId="00D81F39"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Gleeson PhD, P. (2019). </w:t>
      </w:r>
      <w:r w:rsidRPr="00AC7B50">
        <w:rPr>
          <w:rFonts w:eastAsia="Times New Roman" w:cstheme="minorHAnsi"/>
          <w:i/>
          <w:iCs/>
          <w:color w:val="000000"/>
          <w:lang w:eastAsia="en-AU"/>
        </w:rPr>
        <w:t>The Overall Effects of Unemployment</w:t>
      </w:r>
      <w:r w:rsidRPr="00AC7B50">
        <w:rPr>
          <w:rFonts w:eastAsia="Times New Roman" w:cstheme="minorHAnsi"/>
          <w:color w:val="000000"/>
          <w:lang w:eastAsia="en-AU"/>
        </w:rPr>
        <w:t>. [online] Smallbusiness.chron.com. Available at: https://smallbusiness.chron.com/overall-effects-unemployment-37104.html [Accessed 26 Apr. 2019].</w:t>
      </w:r>
    </w:p>
    <w:p w14:paraId="7E326DC6"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Hudson, P. (2019). </w:t>
      </w:r>
      <w:r w:rsidRPr="00AC7B50">
        <w:rPr>
          <w:rFonts w:eastAsia="Times New Roman" w:cstheme="minorHAnsi"/>
          <w:i/>
          <w:iCs/>
          <w:color w:val="000000"/>
          <w:lang w:eastAsia="en-AU"/>
        </w:rPr>
        <w:t xml:space="preserve">How Unemployment Rates Affect </w:t>
      </w:r>
      <w:proofErr w:type="gramStart"/>
      <w:r w:rsidRPr="00AC7B50">
        <w:rPr>
          <w:rFonts w:eastAsia="Times New Roman" w:cstheme="minorHAnsi"/>
          <w:i/>
          <w:iCs/>
          <w:color w:val="000000"/>
          <w:lang w:eastAsia="en-AU"/>
        </w:rPr>
        <w:t>The</w:t>
      </w:r>
      <w:proofErr w:type="gramEnd"/>
      <w:r w:rsidRPr="00AC7B50">
        <w:rPr>
          <w:rFonts w:eastAsia="Times New Roman" w:cstheme="minorHAnsi"/>
          <w:i/>
          <w:iCs/>
          <w:color w:val="000000"/>
          <w:lang w:eastAsia="en-AU"/>
        </w:rPr>
        <w:t xml:space="preserve"> Economy</w:t>
      </w:r>
      <w:r w:rsidRPr="00AC7B50">
        <w:rPr>
          <w:rFonts w:eastAsia="Times New Roman" w:cstheme="minorHAnsi"/>
          <w:color w:val="000000"/>
          <w:lang w:eastAsia="en-AU"/>
        </w:rPr>
        <w:t>. [online] Elite Daily. Available at: https://www.elitedaily.com/news/business/how-unemployment-rates-affect-the-economy [Accessed 26 Apr. 2019].</w:t>
      </w:r>
    </w:p>
    <w:p w14:paraId="6FAA3B3D" w14:textId="77777777" w:rsidR="007A31F2" w:rsidRPr="00AC7B50" w:rsidRDefault="007A31F2" w:rsidP="007A31F2">
      <w:pPr>
        <w:spacing w:after="180" w:line="240" w:lineRule="auto"/>
        <w:ind w:left="450" w:hanging="450"/>
        <w:rPr>
          <w:rFonts w:eastAsia="Times New Roman" w:cstheme="minorHAnsi"/>
          <w:color w:val="000000"/>
          <w:lang w:eastAsia="en-AU"/>
        </w:rPr>
      </w:pPr>
      <w:proofErr w:type="spellStart"/>
      <w:r w:rsidRPr="00AC7B50">
        <w:rPr>
          <w:rFonts w:eastAsia="Times New Roman" w:cstheme="minorHAnsi"/>
          <w:color w:val="000000"/>
          <w:lang w:eastAsia="en-AU"/>
        </w:rPr>
        <w:t>Taffa</w:t>
      </w:r>
      <w:proofErr w:type="spellEnd"/>
      <w:r w:rsidRPr="00AC7B50">
        <w:rPr>
          <w:rFonts w:eastAsia="Times New Roman" w:cstheme="minorHAnsi"/>
          <w:color w:val="000000"/>
          <w:lang w:eastAsia="en-AU"/>
        </w:rPr>
        <w:t xml:space="preserve">, V. (2019). </w:t>
      </w:r>
      <w:r w:rsidRPr="00AC7B50">
        <w:rPr>
          <w:rFonts w:eastAsia="Times New Roman" w:cstheme="minorHAnsi"/>
          <w:i/>
          <w:iCs/>
          <w:color w:val="000000"/>
          <w:lang w:eastAsia="en-AU"/>
        </w:rPr>
        <w:t xml:space="preserve">New South Wales Unemployment Rate At 4.3 % March 2019 | The Southern </w:t>
      </w:r>
      <w:proofErr w:type="spellStart"/>
      <w:r w:rsidRPr="00AC7B50">
        <w:rPr>
          <w:rFonts w:eastAsia="Times New Roman" w:cstheme="minorHAnsi"/>
          <w:i/>
          <w:iCs/>
          <w:color w:val="000000"/>
          <w:lang w:eastAsia="en-AU"/>
        </w:rPr>
        <w:t>Thunderer</w:t>
      </w:r>
      <w:proofErr w:type="spellEnd"/>
      <w:r w:rsidRPr="00AC7B50">
        <w:rPr>
          <w:rFonts w:eastAsia="Times New Roman" w:cstheme="minorHAnsi"/>
          <w:color w:val="000000"/>
          <w:lang w:eastAsia="en-AU"/>
        </w:rPr>
        <w:t>. [online] Southernthunderer.com.au. Available at: https://www.southernthunderer.com.au/new-south-wales-unemployment-rate-at-4-3-march-2019/ [Accessed 26 Apr. 2019].</w:t>
      </w:r>
    </w:p>
    <w:p w14:paraId="70AF978E"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Tradingeconomics.com. (2019). </w:t>
      </w:r>
      <w:r w:rsidRPr="00AC7B50">
        <w:rPr>
          <w:rFonts w:eastAsia="Times New Roman" w:cstheme="minorHAnsi"/>
          <w:i/>
          <w:iCs/>
          <w:color w:val="000000"/>
          <w:lang w:eastAsia="en-AU"/>
        </w:rPr>
        <w:t>Australia Unemployment Rate | 2019 | Data | Chart | Calendar | Forecast</w:t>
      </w:r>
      <w:r w:rsidRPr="00AC7B50">
        <w:rPr>
          <w:rFonts w:eastAsia="Times New Roman" w:cstheme="minorHAnsi"/>
          <w:color w:val="000000"/>
          <w:lang w:eastAsia="en-AU"/>
        </w:rPr>
        <w:t>. [online] Available at: https://tradingeconomics.com/australia/unemployment-rate [Accessed 26 Apr. 2019].</w:t>
      </w:r>
    </w:p>
    <w:p w14:paraId="512B3F52" w14:textId="4DBB1FE3" w:rsidR="00B62A4C" w:rsidRPr="00AC7B50" w:rsidRDefault="00B62A4C" w:rsidP="00B62A4C">
      <w:pPr>
        <w:pStyle w:val="NoSpacing"/>
        <w:ind w:left="426" w:hanging="426"/>
        <w:rPr>
          <w:rFonts w:cstheme="minorHAnsi"/>
        </w:rPr>
      </w:pPr>
      <w:r w:rsidRPr="00AC7B50">
        <w:rPr>
          <w:rFonts w:cstheme="minorHAnsi"/>
        </w:rPr>
        <w:t xml:space="preserve">Abs.gov.au (2018). </w:t>
      </w:r>
      <w:r w:rsidRPr="00AC7B50">
        <w:rPr>
          <w:rFonts w:cstheme="minorHAnsi"/>
          <w:i/>
        </w:rPr>
        <w:t>Australian Statistical Geography Standard (ASGS),</w:t>
      </w:r>
      <w:r w:rsidRPr="00AC7B50">
        <w:rPr>
          <w:rFonts w:cstheme="minorHAnsi"/>
        </w:rPr>
        <w:t xml:space="preserve"> July </w:t>
      </w:r>
      <w:proofErr w:type="gramStart"/>
      <w:r w:rsidRPr="00AC7B50">
        <w:rPr>
          <w:rFonts w:cstheme="minorHAnsi"/>
        </w:rPr>
        <w:t>2018.[</w:t>
      </w:r>
      <w:proofErr w:type="gramEnd"/>
      <w:r w:rsidRPr="00AC7B50">
        <w:rPr>
          <w:rFonts w:cstheme="minorHAnsi"/>
        </w:rPr>
        <w:t>online]  Available at: https://www.abs.gov.au/websitedbs/D3310114.nsf/home/Australian+Statistical+Geography+ Standard+(ASGS) [Accessed 24 Apr. 2019]</w:t>
      </w:r>
    </w:p>
    <w:p w14:paraId="6AFDC7BD" w14:textId="3EA80198" w:rsidR="00317AE5" w:rsidRPr="00AC7B50" w:rsidRDefault="00AC7B50" w:rsidP="009875D0">
      <w:pPr>
        <w:pStyle w:val="Heading2"/>
        <w:ind w:left="426" w:hanging="426"/>
        <w:rPr>
          <w:rFonts w:asciiTheme="minorHAnsi" w:hAnsiTheme="minorHAnsi" w:cstheme="minorHAnsi"/>
          <w:b w:val="0"/>
          <w:color w:val="auto"/>
          <w:sz w:val="22"/>
          <w:szCs w:val="22"/>
        </w:rPr>
      </w:pPr>
      <w:r w:rsidRPr="00AC7B50">
        <w:rPr>
          <w:rFonts w:asciiTheme="minorHAnsi" w:hAnsiTheme="minorHAnsi" w:cstheme="minorHAnsi"/>
          <w:b w:val="0"/>
          <w:color w:val="auto"/>
          <w:sz w:val="22"/>
          <w:szCs w:val="22"/>
        </w:rPr>
        <w:t>Hanrahan</w:t>
      </w:r>
      <w:r w:rsidR="002F6B80">
        <w:rPr>
          <w:rFonts w:asciiTheme="minorHAnsi" w:hAnsiTheme="minorHAnsi" w:cstheme="minorHAnsi"/>
          <w:b w:val="0"/>
          <w:color w:val="auto"/>
          <w:sz w:val="22"/>
          <w:szCs w:val="22"/>
        </w:rPr>
        <w:t>, C.</w:t>
      </w:r>
      <w:r w:rsidRPr="00AC7B50">
        <w:rPr>
          <w:rFonts w:asciiTheme="minorHAnsi" w:hAnsiTheme="minorHAnsi" w:cstheme="minorHAnsi"/>
          <w:b w:val="0"/>
          <w:color w:val="auto"/>
          <w:sz w:val="22"/>
          <w:szCs w:val="22"/>
        </w:rPr>
        <w:t xml:space="preserve"> </w:t>
      </w:r>
      <w:r w:rsidR="009875D0">
        <w:rPr>
          <w:rFonts w:asciiTheme="minorHAnsi" w:hAnsiTheme="minorHAnsi" w:cstheme="minorHAnsi"/>
          <w:b w:val="0"/>
          <w:color w:val="auto"/>
          <w:sz w:val="22"/>
          <w:szCs w:val="22"/>
        </w:rPr>
        <w:t>(</w:t>
      </w:r>
      <w:r w:rsidRPr="00AC7B50">
        <w:rPr>
          <w:rFonts w:asciiTheme="minorHAnsi" w:hAnsiTheme="minorHAnsi" w:cstheme="minorHAnsi"/>
          <w:b w:val="0"/>
          <w:color w:val="auto"/>
          <w:sz w:val="22"/>
          <w:szCs w:val="22"/>
        </w:rPr>
        <w:t>2017</w:t>
      </w:r>
      <w:r w:rsidR="009875D0">
        <w:rPr>
          <w:rFonts w:asciiTheme="minorHAnsi" w:hAnsiTheme="minorHAnsi" w:cstheme="minorHAnsi"/>
          <w:b w:val="0"/>
          <w:color w:val="auto"/>
          <w:sz w:val="22"/>
          <w:szCs w:val="22"/>
        </w:rPr>
        <w:t>)</w:t>
      </w:r>
      <w:r w:rsidRPr="00AC7B50">
        <w:rPr>
          <w:rFonts w:asciiTheme="minorHAnsi" w:hAnsiTheme="minorHAnsi" w:cstheme="minorHAnsi"/>
          <w:b w:val="0"/>
          <w:color w:val="auto"/>
          <w:sz w:val="22"/>
          <w:szCs w:val="22"/>
        </w:rPr>
        <w:t xml:space="preserve">, </w:t>
      </w:r>
      <w:r w:rsidRPr="009875D0">
        <w:rPr>
          <w:rFonts w:asciiTheme="minorHAnsi" w:hAnsiTheme="minorHAnsi" w:cstheme="minorHAnsi"/>
          <w:b w:val="0"/>
          <w:i/>
          <w:color w:val="auto"/>
          <w:sz w:val="22"/>
          <w:szCs w:val="22"/>
        </w:rPr>
        <w:t xml:space="preserve">Census results are out, but can we trust the </w:t>
      </w:r>
      <w:proofErr w:type="gramStart"/>
      <w:r w:rsidRPr="009875D0">
        <w:rPr>
          <w:rFonts w:asciiTheme="minorHAnsi" w:hAnsiTheme="minorHAnsi" w:cstheme="minorHAnsi"/>
          <w:b w:val="0"/>
          <w:i/>
          <w:color w:val="auto"/>
          <w:sz w:val="22"/>
          <w:szCs w:val="22"/>
        </w:rPr>
        <w:t>data?,</w:t>
      </w:r>
      <w:proofErr w:type="gramEnd"/>
      <w:r w:rsidRPr="00AC7B50">
        <w:rPr>
          <w:rFonts w:asciiTheme="minorHAnsi" w:hAnsiTheme="minorHAnsi" w:cstheme="minorHAnsi"/>
          <w:b w:val="0"/>
          <w:color w:val="auto"/>
          <w:sz w:val="22"/>
          <w:szCs w:val="22"/>
        </w:rPr>
        <w:t xml:space="preserve"> </w:t>
      </w:r>
      <w:r w:rsidR="009875D0">
        <w:rPr>
          <w:rFonts w:asciiTheme="minorHAnsi" w:hAnsiTheme="minorHAnsi" w:cstheme="minorHAnsi"/>
          <w:b w:val="0"/>
          <w:color w:val="auto"/>
          <w:sz w:val="22"/>
          <w:szCs w:val="22"/>
        </w:rPr>
        <w:t xml:space="preserve">[online] </w:t>
      </w:r>
      <w:r w:rsidRPr="00AC7B50">
        <w:rPr>
          <w:rFonts w:asciiTheme="minorHAnsi" w:hAnsiTheme="minorHAnsi" w:cstheme="minorHAnsi"/>
          <w:b w:val="0"/>
          <w:color w:val="auto"/>
          <w:sz w:val="22"/>
          <w:szCs w:val="22"/>
        </w:rPr>
        <w:t xml:space="preserve">ABC News, </w:t>
      </w:r>
      <w:r w:rsidR="009875D0">
        <w:rPr>
          <w:rFonts w:asciiTheme="minorHAnsi" w:hAnsiTheme="minorHAnsi" w:cstheme="minorHAnsi"/>
          <w:b w:val="0"/>
          <w:color w:val="auto"/>
          <w:sz w:val="22"/>
          <w:szCs w:val="22"/>
        </w:rPr>
        <w:t xml:space="preserve">Available at: </w:t>
      </w:r>
      <w:r w:rsidRPr="00AC7B50">
        <w:rPr>
          <w:rFonts w:asciiTheme="minorHAnsi" w:hAnsiTheme="minorHAnsi" w:cstheme="minorHAnsi"/>
          <w:b w:val="0"/>
          <w:color w:val="auto"/>
          <w:sz w:val="22"/>
          <w:szCs w:val="22"/>
        </w:rPr>
        <w:t xml:space="preserve"> </w:t>
      </w:r>
      <w:r w:rsidR="009875D0">
        <w:rPr>
          <w:rFonts w:asciiTheme="minorHAnsi" w:hAnsiTheme="minorHAnsi" w:cstheme="minorHAnsi"/>
          <w:b w:val="0"/>
          <w:color w:val="auto"/>
          <w:sz w:val="22"/>
          <w:szCs w:val="22"/>
        </w:rPr>
        <w:t xml:space="preserve">https://www.abc.net.au/news/2017-06-26/census-results-are-coming-out-can-we-trust-them/8594132 [Accessed </w:t>
      </w:r>
      <w:r w:rsidR="009875D0" w:rsidRPr="00AC7B50">
        <w:rPr>
          <w:rFonts w:asciiTheme="minorHAnsi" w:hAnsiTheme="minorHAnsi" w:cstheme="minorHAnsi"/>
          <w:b w:val="0"/>
          <w:color w:val="auto"/>
          <w:sz w:val="22"/>
          <w:szCs w:val="22"/>
        </w:rPr>
        <w:t>27 April 2019</w:t>
      </w:r>
      <w:r w:rsidR="009875D0">
        <w:rPr>
          <w:rFonts w:asciiTheme="minorHAnsi" w:hAnsiTheme="minorHAnsi" w:cstheme="minorHAnsi"/>
          <w:b w:val="0"/>
          <w:color w:val="auto"/>
          <w:sz w:val="22"/>
          <w:szCs w:val="22"/>
        </w:rPr>
        <w:t>]</w:t>
      </w:r>
    </w:p>
    <w:p w14:paraId="6DD94B71" w14:textId="77777777" w:rsidR="00C41888" w:rsidRDefault="00C41888" w:rsidP="00C41888"/>
    <w:p w14:paraId="443022F0" w14:textId="77777777" w:rsidR="00C41888" w:rsidRDefault="00C41888" w:rsidP="00C41888"/>
    <w:p w14:paraId="05B938D1" w14:textId="77777777" w:rsidR="00C41888" w:rsidRDefault="00C41888" w:rsidP="00C41888"/>
    <w:p w14:paraId="2DC5656C" w14:textId="77777777" w:rsidR="00C41888" w:rsidRDefault="00C41888" w:rsidP="00C41888"/>
    <w:p w14:paraId="7BF9B2C1" w14:textId="77777777" w:rsidR="00E01713" w:rsidRPr="00C41888" w:rsidRDefault="00E01713" w:rsidP="00C41888"/>
    <w:p w14:paraId="6614CF84" w14:textId="14F3F24B" w:rsidR="005B485A" w:rsidRPr="00060CE9" w:rsidRDefault="00C41888" w:rsidP="00060CE9">
      <w:pPr>
        <w:pStyle w:val="Title"/>
        <w:rPr>
          <w:sz w:val="48"/>
          <w:szCs w:val="48"/>
        </w:rPr>
      </w:pPr>
      <w:r>
        <w:rPr>
          <w:sz w:val="48"/>
          <w:szCs w:val="48"/>
        </w:rPr>
        <w:lastRenderedPageBreak/>
        <w:t>Appendices</w:t>
      </w:r>
    </w:p>
    <w:p w14:paraId="3681954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1 - Example of Australian Bureau of Statistics Census 2016 data extract R code</w:t>
      </w:r>
    </w:p>
    <w:p w14:paraId="73EEEB92" w14:textId="66E2F28F" w:rsidR="00C41888" w:rsidRDefault="00C41888" w:rsidP="00C41888">
      <w:pPr>
        <w:autoSpaceDE w:val="0"/>
        <w:autoSpaceDN w:val="0"/>
        <w:adjustRightInd w:val="0"/>
        <w:spacing w:after="0" w:line="240" w:lineRule="auto"/>
        <w:rPr>
          <w:rFonts w:ascii="LMMono10-Regular" w:hAnsi="LMMono10-Regular" w:cs="LMMono10-Regular"/>
          <w:color w:val="000000"/>
          <w:sz w:val="20"/>
          <w:szCs w:val="20"/>
        </w:rPr>
      </w:pPr>
    </w:p>
    <w:tbl>
      <w:tblPr>
        <w:tblStyle w:val="TableGrid"/>
        <w:tblW w:w="0" w:type="auto"/>
        <w:tblLook w:val="04A0" w:firstRow="1" w:lastRow="0" w:firstColumn="1" w:lastColumn="0" w:noHBand="0" w:noVBand="1"/>
      </w:tblPr>
      <w:tblGrid>
        <w:gridCol w:w="9242"/>
      </w:tblGrid>
      <w:tr w:rsidR="00C41888" w14:paraId="2908F357" w14:textId="77777777" w:rsidTr="00C41888">
        <w:tc>
          <w:tcPr>
            <w:tcW w:w="9242" w:type="dxa"/>
          </w:tcPr>
          <w:p w14:paraId="2B803A1C"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library</w:t>
            </w:r>
            <w:r w:rsidRPr="00C41888">
              <w:rPr>
                <w:rFonts w:ascii="Lucida Console" w:hAnsi="Lucida Console" w:cs="LMMono10-Regular"/>
                <w:color w:val="000000"/>
                <w:sz w:val="20"/>
                <w:szCs w:val="20"/>
              </w:rPr>
              <w:t>(</w:t>
            </w:r>
            <w:proofErr w:type="spellStart"/>
            <w:r w:rsidRPr="00C41888">
              <w:rPr>
                <w:rFonts w:ascii="Lucida Console" w:hAnsi="Lucida Console" w:cs="LMMono10-Regular"/>
                <w:color w:val="000000"/>
                <w:sz w:val="20"/>
                <w:szCs w:val="20"/>
              </w:rPr>
              <w:t>rsdmx</w:t>
            </w:r>
            <w:proofErr w:type="spellEnd"/>
            <w:r w:rsidRPr="00C41888">
              <w:rPr>
                <w:rFonts w:ascii="Lucida Console" w:hAnsi="Lucida Console" w:cs="LMMono10-Regular"/>
                <w:color w:val="000000"/>
                <w:sz w:val="20"/>
                <w:szCs w:val="20"/>
              </w:rPr>
              <w:t>)</w:t>
            </w:r>
          </w:p>
          <w:p w14:paraId="71420129"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library</w:t>
            </w:r>
            <w:r w:rsidRPr="00C41888">
              <w:rPr>
                <w:rFonts w:ascii="Lucida Console" w:hAnsi="Lucida Console" w:cs="LMMono10-Regular"/>
                <w:color w:val="000000"/>
                <w:sz w:val="20"/>
                <w:szCs w:val="20"/>
              </w:rPr>
              <w:t>(</w:t>
            </w:r>
            <w:proofErr w:type="spellStart"/>
            <w:r w:rsidRPr="00C41888">
              <w:rPr>
                <w:rFonts w:ascii="Lucida Console" w:hAnsi="Lucida Console" w:cs="LMMono10-Regular"/>
                <w:color w:val="000000"/>
                <w:sz w:val="20"/>
                <w:szCs w:val="20"/>
              </w:rPr>
              <w:t>tidyverse</w:t>
            </w:r>
            <w:proofErr w:type="spellEnd"/>
            <w:r w:rsidRPr="00C41888">
              <w:rPr>
                <w:rFonts w:ascii="Lucida Console" w:hAnsi="Lucida Console" w:cs="LMMono10-Regular"/>
                <w:color w:val="000000"/>
                <w:sz w:val="20"/>
                <w:szCs w:val="20"/>
              </w:rPr>
              <w:t>)</w:t>
            </w:r>
          </w:p>
          <w:p w14:paraId="7E7521B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0C337C8E"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xml:space="preserve"># </w:t>
            </w:r>
            <w:proofErr w:type="spellStart"/>
            <w:proofErr w:type="gramStart"/>
            <w:r w:rsidRPr="00C41888">
              <w:rPr>
                <w:rFonts w:ascii="Lucida Console" w:hAnsi="Lucida Console" w:cs="LMMono10-Italic"/>
                <w:i/>
                <w:iCs/>
                <w:color w:val="8F5A03"/>
                <w:sz w:val="20"/>
                <w:szCs w:val="20"/>
              </w:rPr>
              <w:t>getwd</w:t>
            </w:r>
            <w:proofErr w:type="spellEnd"/>
            <w:r w:rsidRPr="00C41888">
              <w:rPr>
                <w:rFonts w:ascii="Lucida Console" w:hAnsi="Lucida Console" w:cs="LMMono10-Italic"/>
                <w:i/>
                <w:iCs/>
                <w:color w:val="8F5A03"/>
                <w:sz w:val="20"/>
                <w:szCs w:val="20"/>
              </w:rPr>
              <w:t>(</w:t>
            </w:r>
            <w:proofErr w:type="gramEnd"/>
            <w:r w:rsidRPr="00C41888">
              <w:rPr>
                <w:rFonts w:ascii="Lucida Console" w:hAnsi="Lucida Console" w:cs="LMMono10-Italic"/>
                <w:i/>
                <w:iCs/>
                <w:color w:val="8F5A03"/>
                <w:sz w:val="20"/>
                <w:szCs w:val="20"/>
              </w:rPr>
              <w:t>)</w:t>
            </w:r>
          </w:p>
          <w:p w14:paraId="2E3E1466"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roofErr w:type="spellStart"/>
            <w:r w:rsidRPr="00C41888">
              <w:rPr>
                <w:rFonts w:ascii="Lucida Console" w:hAnsi="Lucida Console" w:cs="LMMonoLt10-Bold"/>
                <w:b/>
                <w:bCs/>
                <w:color w:val="214A88"/>
                <w:sz w:val="20"/>
                <w:szCs w:val="20"/>
              </w:rPr>
              <w:t>setwd</w:t>
            </w:r>
            <w:proofErr w:type="spellEnd"/>
            <w:r w:rsidRPr="00C41888">
              <w:rPr>
                <w:rFonts w:ascii="Lucida Console" w:hAnsi="Lucida Console" w:cs="LMMono10-Regular"/>
                <w:color w:val="000000"/>
                <w:sz w:val="20"/>
                <w:szCs w:val="20"/>
              </w:rPr>
              <w:t>(</w:t>
            </w:r>
            <w:proofErr w:type="spellStart"/>
            <w:proofErr w:type="gramStart"/>
            <w:r w:rsidRPr="00C41888">
              <w:rPr>
                <w:rFonts w:ascii="Lucida Console" w:hAnsi="Lucida Console" w:cs="LMMonoLt10-Bold"/>
                <w:b/>
                <w:bCs/>
                <w:color w:val="214A88"/>
                <w:sz w:val="20"/>
                <w:szCs w:val="20"/>
              </w:rPr>
              <w:t>dirname</w:t>
            </w:r>
            <w:proofErr w:type="spellEnd"/>
            <w:r w:rsidRPr="00C41888">
              <w:rPr>
                <w:rFonts w:ascii="Lucida Console" w:hAnsi="Lucida Console" w:cs="LMMono10-Regular"/>
                <w:color w:val="000000"/>
                <w:sz w:val="20"/>
                <w:szCs w:val="20"/>
              </w:rPr>
              <w:t>(</w:t>
            </w:r>
            <w:proofErr w:type="spellStart"/>
            <w:proofErr w:type="gramEnd"/>
            <w:r w:rsidRPr="00C41888">
              <w:rPr>
                <w:rFonts w:ascii="Lucida Console" w:hAnsi="Lucida Console" w:cs="LMMono10-Regular"/>
                <w:color w:val="000000"/>
                <w:sz w:val="20"/>
                <w:szCs w:val="20"/>
              </w:rPr>
              <w:t>rstudioapi</w:t>
            </w:r>
            <w:proofErr w:type="spellEnd"/>
            <w:r w:rsidRPr="00C41888">
              <w:rPr>
                <w:rFonts w:ascii="Lucida Console" w:hAnsi="Lucida Console" w:cs="LMMonoLt10-Bold"/>
                <w:b/>
                <w:bCs/>
                <w:color w:val="CF5C00"/>
                <w:sz w:val="20"/>
                <w:szCs w:val="20"/>
              </w:rPr>
              <w:t>::</w:t>
            </w:r>
            <w:proofErr w:type="spellStart"/>
            <w:r w:rsidRPr="00C41888">
              <w:rPr>
                <w:rFonts w:ascii="Lucida Console" w:hAnsi="Lucida Console" w:cs="LMMonoLt10-Bold"/>
                <w:b/>
                <w:bCs/>
                <w:color w:val="214A88"/>
                <w:sz w:val="20"/>
                <w:szCs w:val="20"/>
              </w:rPr>
              <w:t>getActiveDocumentContext</w:t>
            </w:r>
            <w:proofErr w:type="spellEnd"/>
            <w:r w:rsidRPr="00C41888">
              <w:rPr>
                <w:rFonts w:ascii="Lucida Console" w:hAnsi="Lucida Console" w:cs="LMMono10-Regular"/>
                <w:color w:val="000000"/>
                <w:sz w:val="20"/>
                <w:szCs w:val="20"/>
              </w:rPr>
              <w:t>()</w:t>
            </w:r>
            <w:r w:rsidRPr="00C41888">
              <w:rPr>
                <w:rFonts w:ascii="Lucida Console" w:hAnsi="Lucida Console" w:cs="LMMonoLt10-Bold"/>
                <w:b/>
                <w:bCs/>
                <w:color w:val="CF5C00"/>
                <w:sz w:val="20"/>
                <w:szCs w:val="20"/>
              </w:rPr>
              <w:t>$</w:t>
            </w:r>
            <w:r w:rsidRPr="00C41888">
              <w:rPr>
                <w:rFonts w:ascii="Lucida Console" w:hAnsi="Lucida Console" w:cs="LMMono10-Regular"/>
                <w:color w:val="000000"/>
                <w:sz w:val="20"/>
                <w:szCs w:val="20"/>
              </w:rPr>
              <w:t>path))</w:t>
            </w:r>
          </w:p>
          <w:p w14:paraId="6E9B0055"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1EA16B77"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Check to make sure the ABS folder is available</w:t>
            </w:r>
          </w:p>
          <w:p w14:paraId="31A488FA"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and, if not, create it. Saving file to right</w:t>
            </w:r>
          </w:p>
          <w:p w14:paraId="1027A302"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location will fail without the required folder</w:t>
            </w:r>
          </w:p>
          <w:p w14:paraId="5BA5427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 xml:space="preserve">if </w:t>
            </w:r>
            <w:proofErr w:type="gramStart"/>
            <w:r w:rsidRPr="00C41888">
              <w:rPr>
                <w:rFonts w:ascii="Lucida Console" w:hAnsi="Lucida Console" w:cs="LMMono10-Regular"/>
                <w:color w:val="000000"/>
                <w:sz w:val="20"/>
                <w:szCs w:val="20"/>
              </w:rPr>
              <w:t>(</w:t>
            </w:r>
            <w:r w:rsidRPr="00C41888">
              <w:rPr>
                <w:rFonts w:ascii="Lucida Console" w:hAnsi="Lucida Console" w:cs="LMMonoLt10-Bold"/>
                <w:b/>
                <w:bCs/>
                <w:color w:val="CF5C00"/>
                <w:sz w:val="20"/>
                <w:szCs w:val="20"/>
              </w:rPr>
              <w:t>!</w:t>
            </w:r>
            <w:proofErr w:type="spellStart"/>
            <w:r w:rsidRPr="00C41888">
              <w:rPr>
                <w:rFonts w:ascii="Lucida Console" w:hAnsi="Lucida Console" w:cs="LMMonoLt10-Bold"/>
                <w:b/>
                <w:bCs/>
                <w:color w:val="214A88"/>
                <w:sz w:val="20"/>
                <w:szCs w:val="20"/>
              </w:rPr>
              <w:t>dir</w:t>
            </w:r>
            <w:proofErr w:type="gramEnd"/>
            <w:r w:rsidRPr="00C41888">
              <w:rPr>
                <w:rFonts w:ascii="Lucida Console" w:hAnsi="Lucida Console" w:cs="LMMonoLt10-Bold"/>
                <w:b/>
                <w:bCs/>
                <w:color w:val="214A88"/>
                <w:sz w:val="20"/>
                <w:szCs w:val="20"/>
              </w:rPr>
              <w:t>.exists</w:t>
            </w:r>
            <w:proofErr w:type="spellEnd"/>
            <w:r w:rsidRPr="00C41888">
              <w:rPr>
                <w:rFonts w:ascii="Lucida Console" w:hAnsi="Lucida Console" w:cs="LMMono10-Regular"/>
                <w:color w:val="000000"/>
                <w:sz w:val="20"/>
                <w:szCs w:val="20"/>
              </w:rPr>
              <w:t>(</w:t>
            </w:r>
            <w:r w:rsidRPr="00C41888">
              <w:rPr>
                <w:rFonts w:ascii="Lucida Console" w:hAnsi="Lucida Console" w:cs="LMMono10-Regular"/>
                <w:color w:val="4F9A05"/>
                <w:sz w:val="20"/>
                <w:szCs w:val="20"/>
              </w:rPr>
              <w:t>"../Data Files/ABS"</w:t>
            </w:r>
            <w:r w:rsidRPr="00C41888">
              <w:rPr>
                <w:rFonts w:ascii="Lucida Console" w:hAnsi="Lucida Console" w:cs="LMMono10-Regular"/>
                <w:color w:val="000000"/>
                <w:sz w:val="20"/>
                <w:szCs w:val="20"/>
              </w:rPr>
              <w:t>)) {</w:t>
            </w:r>
          </w:p>
          <w:p w14:paraId="6DF2C429"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roofErr w:type="spellStart"/>
            <w:proofErr w:type="gramStart"/>
            <w:r w:rsidRPr="00C41888">
              <w:rPr>
                <w:rFonts w:ascii="Lucida Console" w:hAnsi="Lucida Console" w:cs="LMMonoLt10-Bold"/>
                <w:b/>
                <w:bCs/>
                <w:color w:val="214A88"/>
                <w:sz w:val="20"/>
                <w:szCs w:val="20"/>
              </w:rPr>
              <w:t>create.dir</w:t>
            </w:r>
            <w:proofErr w:type="spellEnd"/>
            <w:r w:rsidRPr="00C41888">
              <w:rPr>
                <w:rFonts w:ascii="Lucida Console" w:hAnsi="Lucida Console" w:cs="LMMono10-Regular"/>
                <w:color w:val="000000"/>
                <w:sz w:val="20"/>
                <w:szCs w:val="20"/>
              </w:rPr>
              <w:t>(</w:t>
            </w:r>
            <w:proofErr w:type="gramEnd"/>
            <w:r w:rsidRPr="00C41888">
              <w:rPr>
                <w:rFonts w:ascii="Lucida Console" w:hAnsi="Lucida Console" w:cs="LMMono10-Regular"/>
                <w:color w:val="4F9A05"/>
                <w:sz w:val="20"/>
                <w:szCs w:val="20"/>
              </w:rPr>
              <w:t>"../Data Files/ABS"</w:t>
            </w:r>
            <w:r w:rsidRPr="00C41888">
              <w:rPr>
                <w:rFonts w:ascii="Lucida Console" w:hAnsi="Lucida Console" w:cs="LMMono10-Regular"/>
                <w:color w:val="000000"/>
                <w:sz w:val="20"/>
                <w:szCs w:val="20"/>
              </w:rPr>
              <w:t>)</w:t>
            </w:r>
          </w:p>
          <w:p w14:paraId="155C544E"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w:t>
            </w:r>
          </w:p>
          <w:p w14:paraId="121AEE1C"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Get the ABS Census 2016 Data on Dwelling Type</w:t>
            </w:r>
          </w:p>
          <w:p w14:paraId="2E2D5D5F"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roofErr w:type="spellStart"/>
            <w:r w:rsidRPr="00C41888">
              <w:rPr>
                <w:rFonts w:ascii="Lucida Console" w:hAnsi="Lucida Console" w:cs="LMMono10-Regular"/>
                <w:color w:val="000000"/>
                <w:sz w:val="20"/>
                <w:szCs w:val="20"/>
              </w:rPr>
              <w:t>dwelling_data</w:t>
            </w:r>
            <w:proofErr w:type="spellEnd"/>
            <w:r w:rsidRPr="00C41888">
              <w:rPr>
                <w:rFonts w:ascii="Lucida Console" w:hAnsi="Lucida Console" w:cs="LMMono10-Regular"/>
                <w:color w:val="000000"/>
                <w:sz w:val="20"/>
                <w:szCs w:val="20"/>
              </w:rPr>
              <w:t xml:space="preserve"> &lt;- </w:t>
            </w:r>
            <w:proofErr w:type="spellStart"/>
            <w:r w:rsidRPr="00C41888">
              <w:rPr>
                <w:rFonts w:ascii="Lucida Console" w:hAnsi="Lucida Console" w:cs="LMMonoLt10-Bold"/>
                <w:b/>
                <w:bCs/>
                <w:color w:val="214A88"/>
                <w:sz w:val="20"/>
                <w:szCs w:val="20"/>
              </w:rPr>
              <w:t>as.</w:t>
            </w:r>
            <w:proofErr w:type="gramStart"/>
            <w:r w:rsidRPr="00C41888">
              <w:rPr>
                <w:rFonts w:ascii="Lucida Console" w:hAnsi="Lucida Console" w:cs="LMMonoLt10-Bold"/>
                <w:b/>
                <w:bCs/>
                <w:color w:val="214A88"/>
                <w:sz w:val="20"/>
                <w:szCs w:val="20"/>
              </w:rPr>
              <w:t>data.frame</w:t>
            </w:r>
            <w:proofErr w:type="spellEnd"/>
            <w:proofErr w:type="gramEnd"/>
            <w:r w:rsidRPr="00C41888">
              <w:rPr>
                <w:rFonts w:ascii="Lucida Console" w:hAnsi="Lucida Console" w:cs="LMMono10-Regular"/>
                <w:color w:val="000000"/>
                <w:sz w:val="20"/>
                <w:szCs w:val="20"/>
              </w:rPr>
              <w:t>(</w:t>
            </w:r>
            <w:proofErr w:type="spellStart"/>
            <w:r w:rsidRPr="00C41888">
              <w:rPr>
                <w:rFonts w:ascii="Lucida Console" w:hAnsi="Lucida Console" w:cs="LMMonoLt10-Bold"/>
                <w:b/>
                <w:bCs/>
                <w:color w:val="214A88"/>
                <w:sz w:val="20"/>
                <w:szCs w:val="20"/>
              </w:rPr>
              <w:t>readSDMX</w:t>
            </w:r>
            <w:proofErr w:type="spellEnd"/>
            <w:r w:rsidRPr="00C41888">
              <w:rPr>
                <w:rFonts w:ascii="Lucida Console" w:hAnsi="Lucida Console" w:cs="LMMono10-Regular"/>
                <w:color w:val="000000"/>
                <w:sz w:val="20"/>
                <w:szCs w:val="20"/>
              </w:rPr>
              <w:t>(</w:t>
            </w:r>
            <w:proofErr w:type="spellStart"/>
            <w:r w:rsidRPr="00C41888">
              <w:rPr>
                <w:rFonts w:ascii="Lucida Console" w:hAnsi="Lucida Console" w:cs="LMMono10-Regular"/>
                <w:color w:val="214A88"/>
                <w:sz w:val="20"/>
                <w:szCs w:val="20"/>
              </w:rPr>
              <w:t>providerId</w:t>
            </w:r>
            <w:proofErr w:type="spellEnd"/>
            <w:r w:rsidRPr="00C41888">
              <w:rPr>
                <w:rFonts w:ascii="Lucida Console" w:hAnsi="Lucida Console" w:cs="LMMono10-Regular"/>
                <w:color w:val="214A88"/>
                <w:sz w:val="20"/>
                <w:szCs w:val="20"/>
              </w:rPr>
              <w:t xml:space="preserve"> = </w:t>
            </w:r>
            <w:r w:rsidRPr="00C41888">
              <w:rPr>
                <w:rFonts w:ascii="Lucida Console" w:hAnsi="Lucida Console" w:cs="LMMono10-Regular"/>
                <w:color w:val="4F9A05"/>
                <w:sz w:val="20"/>
                <w:szCs w:val="20"/>
              </w:rPr>
              <w:t>"ABS"</w:t>
            </w:r>
            <w:r w:rsidRPr="00C41888">
              <w:rPr>
                <w:rFonts w:ascii="Lucida Console" w:hAnsi="Lucida Console" w:cs="LMMono10-Regular"/>
                <w:color w:val="000000"/>
                <w:sz w:val="20"/>
                <w:szCs w:val="20"/>
              </w:rPr>
              <w:t>,</w:t>
            </w:r>
          </w:p>
          <w:p w14:paraId="1D63DE0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resource = </w:t>
            </w:r>
            <w:r w:rsidRPr="00C41888">
              <w:rPr>
                <w:rFonts w:ascii="Lucida Console" w:hAnsi="Lucida Console" w:cs="LMMono10-Regular"/>
                <w:color w:val="4F9A05"/>
                <w:sz w:val="20"/>
                <w:szCs w:val="20"/>
              </w:rPr>
              <w:t>"data"</w:t>
            </w:r>
            <w:r w:rsidRPr="00C41888">
              <w:rPr>
                <w:rFonts w:ascii="Lucida Console" w:hAnsi="Lucida Console" w:cs="LMMono10-Regular"/>
                <w:color w:val="000000"/>
                <w:sz w:val="20"/>
                <w:szCs w:val="20"/>
              </w:rPr>
              <w:t xml:space="preserve">, </w:t>
            </w:r>
            <w:proofErr w:type="spellStart"/>
            <w:r w:rsidRPr="00C41888">
              <w:rPr>
                <w:rFonts w:ascii="Lucida Console" w:hAnsi="Lucida Console" w:cs="LMMono10-Regular"/>
                <w:color w:val="214A88"/>
                <w:sz w:val="20"/>
                <w:szCs w:val="20"/>
              </w:rPr>
              <w:t>flowRef</w:t>
            </w:r>
            <w:proofErr w:type="spellEnd"/>
            <w:r w:rsidRPr="00C41888">
              <w:rPr>
                <w:rFonts w:ascii="Lucida Console" w:hAnsi="Lucida Console" w:cs="LMMono10-Regular"/>
                <w:color w:val="214A88"/>
                <w:sz w:val="20"/>
                <w:szCs w:val="20"/>
              </w:rPr>
              <w:t xml:space="preserve"> = </w:t>
            </w:r>
            <w:r w:rsidRPr="00C41888">
              <w:rPr>
                <w:rFonts w:ascii="Lucida Console" w:hAnsi="Lucida Console" w:cs="LMMono10-Regular"/>
                <w:color w:val="4F9A05"/>
                <w:sz w:val="20"/>
                <w:szCs w:val="20"/>
              </w:rPr>
              <w:t>"ABS_C16_T24_SA"</w:t>
            </w:r>
            <w:r w:rsidRPr="00C41888">
              <w:rPr>
                <w:rFonts w:ascii="Lucida Console" w:hAnsi="Lucida Console" w:cs="LMMono10-Regular"/>
                <w:color w:val="000000"/>
                <w:sz w:val="20"/>
                <w:szCs w:val="20"/>
              </w:rPr>
              <w:t>,</w:t>
            </w:r>
          </w:p>
          <w:p w14:paraId="1B4893B3"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key = </w:t>
            </w:r>
            <w:r w:rsidRPr="00C41888">
              <w:rPr>
                <w:rFonts w:ascii="Lucida Console" w:hAnsi="Lucida Console" w:cs="LMMono10-Regular"/>
                <w:color w:val="4F9A05"/>
                <w:sz w:val="20"/>
                <w:szCs w:val="20"/>
              </w:rPr>
              <w:t>"TOT.TOT+11+21+22+31+32+33+34+91+92+93+94+Z+NA.0+1+2+3+4+5+6+7+8+9.SA2"</w:t>
            </w:r>
            <w:r w:rsidRPr="00C41888">
              <w:rPr>
                <w:rFonts w:ascii="Lucida Console" w:hAnsi="Lucida Console" w:cs="LMMono10-Regular"/>
                <w:color w:val="000000"/>
                <w:sz w:val="20"/>
                <w:szCs w:val="20"/>
              </w:rPr>
              <w:t>,</w:t>
            </w:r>
          </w:p>
          <w:p w14:paraId="4A56EA8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roofErr w:type="spellStart"/>
            <w:proofErr w:type="gramStart"/>
            <w:r w:rsidRPr="00C41888">
              <w:rPr>
                <w:rFonts w:ascii="Lucida Console" w:hAnsi="Lucida Console" w:cs="LMMono10-Regular"/>
                <w:color w:val="214A88"/>
                <w:sz w:val="20"/>
                <w:szCs w:val="20"/>
              </w:rPr>
              <w:t>key.mode</w:t>
            </w:r>
            <w:proofErr w:type="spellEnd"/>
            <w:proofErr w:type="gramEnd"/>
            <w:r w:rsidRPr="00C41888">
              <w:rPr>
                <w:rFonts w:ascii="Lucida Console" w:hAnsi="Lucida Console" w:cs="LMMono10-Regular"/>
                <w:color w:val="214A88"/>
                <w:sz w:val="20"/>
                <w:szCs w:val="20"/>
              </w:rPr>
              <w:t xml:space="preserve"> = </w:t>
            </w:r>
            <w:r w:rsidRPr="00C41888">
              <w:rPr>
                <w:rFonts w:ascii="Lucida Console" w:hAnsi="Lucida Console" w:cs="LMMono10-Regular"/>
                <w:color w:val="4F9A05"/>
                <w:sz w:val="20"/>
                <w:szCs w:val="20"/>
              </w:rPr>
              <w:t>"SDMX"</w:t>
            </w:r>
            <w:r w:rsidRPr="00C41888">
              <w:rPr>
                <w:rFonts w:ascii="Lucida Console" w:hAnsi="Lucida Console" w:cs="LMMono10-Regular"/>
                <w:color w:val="000000"/>
                <w:sz w:val="20"/>
                <w:szCs w:val="20"/>
              </w:rPr>
              <w:t xml:space="preserve">, </w:t>
            </w:r>
            <w:r w:rsidRPr="00C41888">
              <w:rPr>
                <w:rFonts w:ascii="Lucida Console" w:hAnsi="Lucida Console" w:cs="LMMono10-Regular"/>
                <w:color w:val="214A88"/>
                <w:sz w:val="20"/>
                <w:szCs w:val="20"/>
              </w:rPr>
              <w:t xml:space="preserve">start = </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 xml:space="preserve">, </w:t>
            </w:r>
            <w:r w:rsidRPr="00C41888">
              <w:rPr>
                <w:rFonts w:ascii="Lucida Console" w:hAnsi="Lucida Console" w:cs="LMMono10-Regular"/>
                <w:color w:val="214A88"/>
                <w:sz w:val="20"/>
                <w:szCs w:val="20"/>
              </w:rPr>
              <w:t xml:space="preserve">end = </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036F44B6"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summary</w:t>
            </w:r>
            <w:r w:rsidRPr="00C41888">
              <w:rPr>
                <w:rFonts w:ascii="Lucida Console" w:hAnsi="Lucida Console" w:cs="LMMono10-Regular"/>
                <w:color w:val="000000"/>
                <w:sz w:val="20"/>
                <w:szCs w:val="20"/>
              </w:rPr>
              <w:t>(</w:t>
            </w:r>
            <w:proofErr w:type="spellStart"/>
            <w:r w:rsidRPr="00C41888">
              <w:rPr>
                <w:rFonts w:ascii="Lucida Console" w:hAnsi="Lucida Console" w:cs="LMMono10-Regular"/>
                <w:color w:val="000000"/>
                <w:sz w:val="20"/>
                <w:szCs w:val="20"/>
              </w:rPr>
              <w:t>dwelling_data</w:t>
            </w:r>
            <w:proofErr w:type="spellEnd"/>
            <w:r w:rsidRPr="00C41888">
              <w:rPr>
                <w:rFonts w:ascii="Lucida Console" w:hAnsi="Lucida Console" w:cs="LMMono10-Regular"/>
                <w:color w:val="000000"/>
                <w:sz w:val="20"/>
                <w:szCs w:val="20"/>
              </w:rPr>
              <w:t>)</w:t>
            </w:r>
          </w:p>
          <w:p w14:paraId="5EABB888"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head</w:t>
            </w:r>
            <w:r w:rsidRPr="00C41888">
              <w:rPr>
                <w:rFonts w:ascii="Lucida Console" w:hAnsi="Lucida Console" w:cs="LMMono10-Regular"/>
                <w:color w:val="000000"/>
                <w:sz w:val="20"/>
                <w:szCs w:val="20"/>
              </w:rPr>
              <w:t>(</w:t>
            </w:r>
            <w:proofErr w:type="spellStart"/>
            <w:r w:rsidRPr="00C41888">
              <w:rPr>
                <w:rFonts w:ascii="Lucida Console" w:hAnsi="Lucida Console" w:cs="LMMono10-Regular"/>
                <w:color w:val="000000"/>
                <w:sz w:val="20"/>
                <w:szCs w:val="20"/>
              </w:rPr>
              <w:t>dwelling_data</w:t>
            </w:r>
            <w:proofErr w:type="spellEnd"/>
            <w:r w:rsidRPr="00C41888">
              <w:rPr>
                <w:rFonts w:ascii="Lucida Console" w:hAnsi="Lucida Console" w:cs="LMMono10-Regular"/>
                <w:color w:val="000000"/>
                <w:sz w:val="20"/>
                <w:szCs w:val="20"/>
              </w:rPr>
              <w:t>)</w:t>
            </w:r>
          </w:p>
          <w:p w14:paraId="7CD31F0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str</w:t>
            </w:r>
            <w:r w:rsidRPr="00C41888">
              <w:rPr>
                <w:rFonts w:ascii="Lucida Console" w:hAnsi="Lucida Console" w:cs="LMMono10-Regular"/>
                <w:color w:val="000000"/>
                <w:sz w:val="20"/>
                <w:szCs w:val="20"/>
              </w:rPr>
              <w:t>(</w:t>
            </w:r>
            <w:proofErr w:type="spellStart"/>
            <w:r w:rsidRPr="00C41888">
              <w:rPr>
                <w:rFonts w:ascii="Lucida Console" w:hAnsi="Lucida Console" w:cs="LMMono10-Regular"/>
                <w:color w:val="000000"/>
                <w:sz w:val="20"/>
                <w:szCs w:val="20"/>
              </w:rPr>
              <w:t>dwelling_data</w:t>
            </w:r>
            <w:proofErr w:type="spellEnd"/>
            <w:r w:rsidRPr="00C41888">
              <w:rPr>
                <w:rFonts w:ascii="Lucida Console" w:hAnsi="Lucida Console" w:cs="LMMono10-Regular"/>
                <w:color w:val="000000"/>
                <w:sz w:val="20"/>
                <w:szCs w:val="20"/>
              </w:rPr>
              <w:t>)</w:t>
            </w:r>
          </w:p>
          <w:p w14:paraId="4B68A627"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4A597541"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MISSING 9 SA2 Codes</w:t>
            </w:r>
          </w:p>
          <w:p w14:paraId="64F41D3F"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roofErr w:type="spellStart"/>
            <w:r w:rsidRPr="00C41888">
              <w:rPr>
                <w:rFonts w:ascii="Lucida Console" w:hAnsi="Lucida Console" w:cs="LMMono10-Regular"/>
                <w:color w:val="000000"/>
                <w:sz w:val="20"/>
                <w:szCs w:val="20"/>
              </w:rPr>
              <w:t>dwelling_data</w:t>
            </w:r>
            <w:proofErr w:type="spellEnd"/>
            <w:r w:rsidRPr="00C41888">
              <w:rPr>
                <w:rFonts w:ascii="Lucida Console" w:hAnsi="Lucida Console" w:cs="LMMono10-Regular"/>
                <w:color w:val="000000"/>
                <w:sz w:val="20"/>
                <w:szCs w:val="20"/>
              </w:rPr>
              <w:t xml:space="preserve"> </w:t>
            </w:r>
            <w:r w:rsidRPr="00C41888">
              <w:rPr>
                <w:rFonts w:ascii="Lucida Console" w:hAnsi="Lucida Console" w:cs="LMMonoLt10-Bold"/>
                <w:b/>
                <w:bCs/>
                <w:color w:val="CF5C00"/>
                <w:sz w:val="20"/>
                <w:szCs w:val="20"/>
              </w:rPr>
              <w:t xml:space="preserve">%&gt;% </w:t>
            </w:r>
            <w:proofErr w:type="gramStart"/>
            <w:r w:rsidRPr="00C41888">
              <w:rPr>
                <w:rFonts w:ascii="Lucida Console" w:hAnsi="Lucida Console" w:cs="LMMonoLt10-Bold"/>
                <w:b/>
                <w:bCs/>
                <w:color w:val="214A88"/>
                <w:sz w:val="20"/>
                <w:szCs w:val="20"/>
              </w:rPr>
              <w:t>distinct</w:t>
            </w:r>
            <w:r w:rsidRPr="00C41888">
              <w:rPr>
                <w:rFonts w:ascii="Lucida Console" w:hAnsi="Lucida Console" w:cs="LMMono10-Regular"/>
                <w:color w:val="000000"/>
                <w:sz w:val="20"/>
                <w:szCs w:val="20"/>
              </w:rPr>
              <w:t>(</w:t>
            </w:r>
            <w:proofErr w:type="gramEnd"/>
            <w:r w:rsidRPr="00C41888">
              <w:rPr>
                <w:rFonts w:ascii="Lucida Console" w:hAnsi="Lucida Console" w:cs="LMMono10-Regular"/>
                <w:color w:val="000000"/>
                <w:sz w:val="20"/>
                <w:szCs w:val="20"/>
              </w:rPr>
              <w:t>ASGS_</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08BB07F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0412E38A"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Distinct dimension values</w:t>
            </w:r>
          </w:p>
          <w:p w14:paraId="63AFDCF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roofErr w:type="spellStart"/>
            <w:r w:rsidRPr="00C41888">
              <w:rPr>
                <w:rFonts w:ascii="Lucida Console" w:hAnsi="Lucida Console" w:cs="LMMono10-Regular"/>
                <w:color w:val="000000"/>
                <w:sz w:val="20"/>
                <w:szCs w:val="20"/>
              </w:rPr>
              <w:t>dwelling_data</w:t>
            </w:r>
            <w:proofErr w:type="spellEnd"/>
            <w:r w:rsidRPr="00C41888">
              <w:rPr>
                <w:rFonts w:ascii="Lucida Console" w:hAnsi="Lucida Console" w:cs="LMMono10-Regular"/>
                <w:color w:val="000000"/>
                <w:sz w:val="20"/>
                <w:szCs w:val="20"/>
              </w:rPr>
              <w:t xml:space="preserve"> </w:t>
            </w:r>
            <w:r w:rsidRPr="00C41888">
              <w:rPr>
                <w:rFonts w:ascii="Lucida Console" w:hAnsi="Lucida Console" w:cs="LMMonoLt10-Bold"/>
                <w:b/>
                <w:bCs/>
                <w:color w:val="CF5C00"/>
                <w:sz w:val="20"/>
                <w:szCs w:val="20"/>
              </w:rPr>
              <w:t xml:space="preserve">%&gt;% </w:t>
            </w:r>
            <w:proofErr w:type="gramStart"/>
            <w:r w:rsidRPr="00C41888">
              <w:rPr>
                <w:rFonts w:ascii="Lucida Console" w:hAnsi="Lucida Console" w:cs="LMMonoLt10-Bold"/>
                <w:b/>
                <w:bCs/>
                <w:color w:val="214A88"/>
                <w:sz w:val="20"/>
                <w:szCs w:val="20"/>
              </w:rPr>
              <w:t>distinct</w:t>
            </w:r>
            <w:r w:rsidRPr="00C41888">
              <w:rPr>
                <w:rFonts w:ascii="Lucida Console" w:hAnsi="Lucida Console" w:cs="LMMono10-Regular"/>
                <w:color w:val="000000"/>
                <w:sz w:val="20"/>
                <w:szCs w:val="20"/>
              </w:rPr>
              <w:t>(</w:t>
            </w:r>
            <w:proofErr w:type="gramEnd"/>
            <w:r w:rsidRPr="00C41888">
              <w:rPr>
                <w:rFonts w:ascii="Lucida Console" w:hAnsi="Lucida Console" w:cs="LMMono10-Regular"/>
                <w:color w:val="000000"/>
                <w:sz w:val="20"/>
                <w:szCs w:val="20"/>
              </w:rPr>
              <w:t>DWTD_</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6CBC62D7"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Retrieve Metadata to help with decoding values.</w:t>
            </w:r>
          </w:p>
          <w:p w14:paraId="1228C905" w14:textId="77777777" w:rsidR="00C41888" w:rsidRPr="00C41888" w:rsidRDefault="00C41888" w:rsidP="00C41888">
            <w:pPr>
              <w:autoSpaceDE w:val="0"/>
              <w:autoSpaceDN w:val="0"/>
              <w:adjustRightInd w:val="0"/>
              <w:rPr>
                <w:rFonts w:ascii="Lucida Console" w:hAnsi="Lucida Console" w:cs="LMMono10-Regular"/>
                <w:color w:val="4F9A05"/>
                <w:sz w:val="20"/>
                <w:szCs w:val="20"/>
              </w:rPr>
            </w:pPr>
            <w:proofErr w:type="spellStart"/>
            <w:r w:rsidRPr="00C41888">
              <w:rPr>
                <w:rFonts w:ascii="Lucida Console" w:hAnsi="Lucida Console" w:cs="LMMono10-Regular"/>
                <w:color w:val="000000"/>
                <w:sz w:val="20"/>
                <w:szCs w:val="20"/>
              </w:rPr>
              <w:t>ds_url</w:t>
            </w:r>
            <w:proofErr w:type="spellEnd"/>
            <w:r w:rsidRPr="00C41888">
              <w:rPr>
                <w:rFonts w:ascii="Lucida Console" w:hAnsi="Lucida Console" w:cs="LMMono10-Regular"/>
                <w:color w:val="000000"/>
                <w:sz w:val="20"/>
                <w:szCs w:val="20"/>
              </w:rPr>
              <w:t xml:space="preserve"> = </w:t>
            </w:r>
            <w:r w:rsidRPr="00C41888">
              <w:rPr>
                <w:rFonts w:ascii="Lucida Console" w:hAnsi="Lucida Console" w:cs="LMMono10-Regular"/>
                <w:color w:val="4F9A05"/>
                <w:sz w:val="20"/>
                <w:szCs w:val="20"/>
              </w:rPr>
              <w:t>"http://stat.data.abs.gov.au/restsdmx/sdmx.ashx/GetDataStructure/ABS_C16_T24_SA"</w:t>
            </w:r>
          </w:p>
          <w:p w14:paraId="41B4827C"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roofErr w:type="spellStart"/>
            <w:r w:rsidRPr="00C41888">
              <w:rPr>
                <w:rFonts w:ascii="Lucida Console" w:hAnsi="Lucida Console" w:cs="LMMono10-Regular"/>
                <w:color w:val="000000"/>
                <w:sz w:val="20"/>
                <w:szCs w:val="20"/>
              </w:rPr>
              <w:t>dataStructure</w:t>
            </w:r>
            <w:proofErr w:type="spellEnd"/>
            <w:r w:rsidRPr="00C41888">
              <w:rPr>
                <w:rFonts w:ascii="Lucida Console" w:hAnsi="Lucida Console" w:cs="LMMono10-Regular"/>
                <w:color w:val="000000"/>
                <w:sz w:val="20"/>
                <w:szCs w:val="20"/>
              </w:rPr>
              <w:t xml:space="preserve"> &lt;- </w:t>
            </w:r>
            <w:proofErr w:type="spellStart"/>
            <w:r w:rsidRPr="00C41888">
              <w:rPr>
                <w:rFonts w:ascii="Lucida Console" w:hAnsi="Lucida Console" w:cs="LMMonoLt10-Bold"/>
                <w:b/>
                <w:bCs/>
                <w:color w:val="214A88"/>
                <w:sz w:val="20"/>
                <w:szCs w:val="20"/>
              </w:rPr>
              <w:t>readSDMX</w:t>
            </w:r>
            <w:proofErr w:type="spellEnd"/>
            <w:r w:rsidRPr="00C41888">
              <w:rPr>
                <w:rFonts w:ascii="Lucida Console" w:hAnsi="Lucida Console" w:cs="LMMono10-Regular"/>
                <w:color w:val="000000"/>
                <w:sz w:val="20"/>
                <w:szCs w:val="20"/>
              </w:rPr>
              <w:t>(</w:t>
            </w:r>
            <w:proofErr w:type="spellStart"/>
            <w:r w:rsidRPr="00C41888">
              <w:rPr>
                <w:rFonts w:ascii="Lucida Console" w:hAnsi="Lucida Console" w:cs="LMMono10-Regular"/>
                <w:color w:val="000000"/>
                <w:sz w:val="20"/>
                <w:szCs w:val="20"/>
              </w:rPr>
              <w:t>ds_url</w:t>
            </w:r>
            <w:proofErr w:type="spellEnd"/>
            <w:r w:rsidRPr="00C41888">
              <w:rPr>
                <w:rFonts w:ascii="Lucida Console" w:hAnsi="Lucida Console" w:cs="LMMono10-Regular"/>
                <w:color w:val="000000"/>
                <w:sz w:val="20"/>
                <w:szCs w:val="20"/>
              </w:rPr>
              <w:t>)</w:t>
            </w:r>
          </w:p>
          <w:p w14:paraId="44FE955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roofErr w:type="spellStart"/>
            <w:r w:rsidRPr="00C41888">
              <w:rPr>
                <w:rFonts w:ascii="Lucida Console" w:hAnsi="Lucida Console" w:cs="LMMono10-Regular"/>
                <w:color w:val="000000"/>
                <w:sz w:val="20"/>
                <w:szCs w:val="20"/>
              </w:rPr>
              <w:t>codeList</w:t>
            </w:r>
            <w:proofErr w:type="spellEnd"/>
            <w:r w:rsidRPr="00C41888">
              <w:rPr>
                <w:rFonts w:ascii="Lucida Console" w:hAnsi="Lucida Console" w:cs="LMMono10-Regular"/>
                <w:color w:val="000000"/>
                <w:sz w:val="20"/>
                <w:szCs w:val="20"/>
              </w:rPr>
              <w:t xml:space="preserve"> &lt;- </w:t>
            </w:r>
            <w:proofErr w:type="gramStart"/>
            <w:r w:rsidRPr="00C41888">
              <w:rPr>
                <w:rFonts w:ascii="Lucida Console" w:hAnsi="Lucida Console" w:cs="LMMonoLt10-Bold"/>
                <w:b/>
                <w:bCs/>
                <w:color w:val="214A88"/>
                <w:sz w:val="20"/>
                <w:szCs w:val="20"/>
              </w:rPr>
              <w:t>slot</w:t>
            </w:r>
            <w:r w:rsidRPr="00C41888">
              <w:rPr>
                <w:rFonts w:ascii="Lucida Console" w:hAnsi="Lucida Console" w:cs="LMMono10-Regular"/>
                <w:color w:val="000000"/>
                <w:sz w:val="20"/>
                <w:szCs w:val="20"/>
              </w:rPr>
              <w:t>(</w:t>
            </w:r>
            <w:proofErr w:type="spellStart"/>
            <w:proofErr w:type="gramEnd"/>
            <w:r w:rsidRPr="00C41888">
              <w:rPr>
                <w:rFonts w:ascii="Lucida Console" w:hAnsi="Lucida Console" w:cs="LMMono10-Regular"/>
                <w:color w:val="000000"/>
                <w:sz w:val="20"/>
                <w:szCs w:val="20"/>
              </w:rPr>
              <w:t>dataStructure</w:t>
            </w:r>
            <w:proofErr w:type="spellEnd"/>
            <w:r w:rsidRPr="00C41888">
              <w:rPr>
                <w:rFonts w:ascii="Lucida Console" w:hAnsi="Lucida Console" w:cs="LMMono10-Regular"/>
                <w:color w:val="000000"/>
                <w:sz w:val="20"/>
                <w:szCs w:val="20"/>
              </w:rPr>
              <w:t xml:space="preserve">, </w:t>
            </w:r>
            <w:r w:rsidRPr="00C41888">
              <w:rPr>
                <w:rFonts w:ascii="Lucida Console" w:hAnsi="Lucida Console" w:cs="LMMono10-Regular"/>
                <w:color w:val="4F9A05"/>
                <w:sz w:val="20"/>
                <w:szCs w:val="20"/>
              </w:rPr>
              <w:t>"</w:t>
            </w:r>
            <w:proofErr w:type="spellStart"/>
            <w:r w:rsidRPr="00C41888">
              <w:rPr>
                <w:rFonts w:ascii="Lucida Console" w:hAnsi="Lucida Console" w:cs="LMMono10-Regular"/>
                <w:color w:val="4F9A05"/>
                <w:sz w:val="20"/>
                <w:szCs w:val="20"/>
              </w:rPr>
              <w:t>codelists</w:t>
            </w:r>
            <w:proofErr w:type="spellEnd"/>
            <w:r w:rsidRPr="00C41888">
              <w:rPr>
                <w:rFonts w:ascii="Lucida Console" w:hAnsi="Lucida Console" w:cs="LMMono10-Regular"/>
                <w:color w:val="4F9A05"/>
                <w:sz w:val="20"/>
                <w:szCs w:val="20"/>
              </w:rPr>
              <w:t>"</w:t>
            </w:r>
            <w:r w:rsidRPr="00C41888">
              <w:rPr>
                <w:rFonts w:ascii="Lucida Console" w:hAnsi="Lucida Console" w:cs="LMMono10-Regular"/>
                <w:color w:val="000000"/>
                <w:sz w:val="20"/>
                <w:szCs w:val="20"/>
              </w:rPr>
              <w:t>)</w:t>
            </w:r>
          </w:p>
          <w:p w14:paraId="0A2CD0B2"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75B39FE3"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Dwelling Type</w:t>
            </w:r>
          </w:p>
          <w:p w14:paraId="0709C8A5"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roofErr w:type="spellStart"/>
            <w:r w:rsidRPr="00C41888">
              <w:rPr>
                <w:rFonts w:ascii="Lucida Console" w:hAnsi="Lucida Console" w:cs="LMMono10-Regular"/>
                <w:color w:val="000000"/>
                <w:sz w:val="20"/>
                <w:szCs w:val="20"/>
              </w:rPr>
              <w:t>dwelling_type</w:t>
            </w:r>
            <w:proofErr w:type="spellEnd"/>
            <w:r w:rsidRPr="00C41888">
              <w:rPr>
                <w:rFonts w:ascii="Lucida Console" w:hAnsi="Lucida Console" w:cs="LMMono10-Regular"/>
                <w:color w:val="000000"/>
                <w:sz w:val="20"/>
                <w:szCs w:val="20"/>
              </w:rPr>
              <w:t xml:space="preserve"> &lt;- </w:t>
            </w:r>
            <w:proofErr w:type="spellStart"/>
            <w:r w:rsidRPr="00C41888">
              <w:rPr>
                <w:rFonts w:ascii="Lucida Console" w:hAnsi="Lucida Console" w:cs="LMMonoLt10-Bold"/>
                <w:b/>
                <w:bCs/>
                <w:color w:val="214A88"/>
                <w:sz w:val="20"/>
                <w:szCs w:val="20"/>
              </w:rPr>
              <w:t>as.</w:t>
            </w:r>
            <w:proofErr w:type="gramStart"/>
            <w:r w:rsidRPr="00C41888">
              <w:rPr>
                <w:rFonts w:ascii="Lucida Console" w:hAnsi="Lucida Console" w:cs="LMMonoLt10-Bold"/>
                <w:b/>
                <w:bCs/>
                <w:color w:val="214A88"/>
                <w:sz w:val="20"/>
                <w:szCs w:val="20"/>
              </w:rPr>
              <w:t>data.frame</w:t>
            </w:r>
            <w:proofErr w:type="spellEnd"/>
            <w:proofErr w:type="gramEnd"/>
            <w:r w:rsidRPr="00C41888">
              <w:rPr>
                <w:rFonts w:ascii="Lucida Console" w:hAnsi="Lucida Console" w:cs="LMMono10-Regular"/>
                <w:color w:val="000000"/>
                <w:sz w:val="20"/>
                <w:szCs w:val="20"/>
              </w:rPr>
              <w:t>(</w:t>
            </w:r>
            <w:proofErr w:type="spellStart"/>
            <w:r w:rsidRPr="00C41888">
              <w:rPr>
                <w:rFonts w:ascii="Lucida Console" w:hAnsi="Lucida Console" w:cs="LMMono10-Regular"/>
                <w:color w:val="000000"/>
                <w:sz w:val="20"/>
                <w:szCs w:val="20"/>
              </w:rPr>
              <w:t>codeList</w:t>
            </w:r>
            <w:proofErr w:type="spellEnd"/>
            <w:r w:rsidRPr="00C41888">
              <w:rPr>
                <w:rFonts w:ascii="Lucida Console" w:hAnsi="Lucida Console" w:cs="LMMono10-Regular"/>
                <w:color w:val="000000"/>
                <w:sz w:val="20"/>
                <w:szCs w:val="20"/>
              </w:rPr>
              <w:t xml:space="preserve">, </w:t>
            </w:r>
            <w:proofErr w:type="spellStart"/>
            <w:r w:rsidRPr="00C41888">
              <w:rPr>
                <w:rFonts w:ascii="Lucida Console" w:hAnsi="Lucida Console" w:cs="LMMono10-Regular"/>
                <w:color w:val="214A88"/>
                <w:sz w:val="20"/>
                <w:szCs w:val="20"/>
              </w:rPr>
              <w:t>codelistId</w:t>
            </w:r>
            <w:proofErr w:type="spellEnd"/>
            <w:r w:rsidRPr="00C41888">
              <w:rPr>
                <w:rFonts w:ascii="Lucida Console" w:hAnsi="Lucida Console" w:cs="LMMono10-Regular"/>
                <w:color w:val="214A88"/>
                <w:sz w:val="20"/>
                <w:szCs w:val="20"/>
              </w:rPr>
              <w:t xml:space="preserve"> = </w:t>
            </w:r>
            <w:r w:rsidRPr="00C41888">
              <w:rPr>
                <w:rFonts w:ascii="Lucida Console" w:hAnsi="Lucida Console" w:cs="LMMono10-Regular"/>
                <w:color w:val="4F9A05"/>
                <w:sz w:val="20"/>
                <w:szCs w:val="20"/>
              </w:rPr>
              <w:t>"CL_ABS_C16_T24_SA_STRD_2016"</w:t>
            </w:r>
            <w:r w:rsidRPr="00C41888">
              <w:rPr>
                <w:rFonts w:ascii="Lucida Console" w:hAnsi="Lucida Console" w:cs="LMMono10-Regular"/>
                <w:color w:val="000000"/>
                <w:sz w:val="20"/>
                <w:szCs w:val="20"/>
              </w:rPr>
              <w:t>)</w:t>
            </w:r>
          </w:p>
          <w:p w14:paraId="744EE0DA"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1D631B1D"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Get Required Data and put in meaningful</w:t>
            </w:r>
          </w:p>
          <w:p w14:paraId="7E13F1B6"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descriptions</w:t>
            </w:r>
          </w:p>
          <w:p w14:paraId="5E2CCC93"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roofErr w:type="spellStart"/>
            <w:r w:rsidRPr="00C41888">
              <w:rPr>
                <w:rFonts w:ascii="Lucida Console" w:hAnsi="Lucida Console" w:cs="LMMono10-Regular"/>
                <w:color w:val="000000"/>
                <w:sz w:val="20"/>
                <w:szCs w:val="20"/>
              </w:rPr>
              <w:t>dwelling_data_final</w:t>
            </w:r>
            <w:proofErr w:type="spellEnd"/>
            <w:r w:rsidRPr="00C41888">
              <w:rPr>
                <w:rFonts w:ascii="Lucida Console" w:hAnsi="Lucida Console" w:cs="LMMono10-Regular"/>
                <w:color w:val="000000"/>
                <w:sz w:val="20"/>
                <w:szCs w:val="20"/>
              </w:rPr>
              <w:t xml:space="preserve"> &lt;- </w:t>
            </w:r>
            <w:proofErr w:type="spellStart"/>
            <w:r w:rsidRPr="00C41888">
              <w:rPr>
                <w:rFonts w:ascii="Lucida Console" w:hAnsi="Lucida Console" w:cs="LMMono10-Regular"/>
                <w:color w:val="000000"/>
                <w:sz w:val="20"/>
                <w:szCs w:val="20"/>
              </w:rPr>
              <w:t>dwelling_data</w:t>
            </w:r>
            <w:proofErr w:type="spellEnd"/>
            <w:r w:rsidRPr="00C41888">
              <w:rPr>
                <w:rFonts w:ascii="Lucida Console" w:hAnsi="Lucida Console" w:cs="LMMono10-Regular"/>
                <w:color w:val="000000"/>
                <w:sz w:val="20"/>
                <w:szCs w:val="20"/>
              </w:rPr>
              <w:t xml:space="preserve"> </w:t>
            </w:r>
            <w:r w:rsidRPr="00C41888">
              <w:rPr>
                <w:rFonts w:ascii="Lucida Console" w:hAnsi="Lucida Console" w:cs="LMMonoLt10-Bold"/>
                <w:b/>
                <w:bCs/>
                <w:color w:val="CF5C00"/>
                <w:sz w:val="20"/>
                <w:szCs w:val="20"/>
              </w:rPr>
              <w:t xml:space="preserve">%&gt;% </w:t>
            </w:r>
            <w:proofErr w:type="spellStart"/>
            <w:r w:rsidRPr="00C41888">
              <w:rPr>
                <w:rFonts w:ascii="Lucida Console" w:hAnsi="Lucida Console" w:cs="LMMonoLt10-Bold"/>
                <w:b/>
                <w:bCs/>
                <w:color w:val="214A88"/>
                <w:sz w:val="20"/>
                <w:szCs w:val="20"/>
              </w:rPr>
              <w:t>inner_</w:t>
            </w:r>
            <w:proofErr w:type="gramStart"/>
            <w:r w:rsidRPr="00C41888">
              <w:rPr>
                <w:rFonts w:ascii="Lucida Console" w:hAnsi="Lucida Console" w:cs="LMMonoLt10-Bold"/>
                <w:b/>
                <w:bCs/>
                <w:color w:val="214A88"/>
                <w:sz w:val="20"/>
                <w:szCs w:val="20"/>
              </w:rPr>
              <w:t>join</w:t>
            </w:r>
            <w:proofErr w:type="spellEnd"/>
            <w:r w:rsidRPr="00C41888">
              <w:rPr>
                <w:rFonts w:ascii="Lucida Console" w:hAnsi="Lucida Console" w:cs="LMMono10-Regular"/>
                <w:color w:val="000000"/>
                <w:sz w:val="20"/>
                <w:szCs w:val="20"/>
              </w:rPr>
              <w:t>(</w:t>
            </w:r>
            <w:proofErr w:type="spellStart"/>
            <w:proofErr w:type="gramEnd"/>
            <w:r w:rsidRPr="00C41888">
              <w:rPr>
                <w:rFonts w:ascii="Lucida Console" w:hAnsi="Lucida Console" w:cs="LMMono10-Regular"/>
                <w:color w:val="000000"/>
                <w:sz w:val="20"/>
                <w:szCs w:val="20"/>
              </w:rPr>
              <w:t>dwelling_type</w:t>
            </w:r>
            <w:proofErr w:type="spellEnd"/>
            <w:r w:rsidRPr="00C41888">
              <w:rPr>
                <w:rFonts w:ascii="Lucida Console" w:hAnsi="Lucida Console" w:cs="LMMono10-Regular"/>
                <w:color w:val="000000"/>
                <w:sz w:val="20"/>
                <w:szCs w:val="20"/>
              </w:rPr>
              <w:t>,</w:t>
            </w:r>
          </w:p>
          <w:p w14:paraId="77B10E2C"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by = </w:t>
            </w:r>
            <w:proofErr w:type="gramStart"/>
            <w:r w:rsidRPr="00C41888">
              <w:rPr>
                <w:rFonts w:ascii="Lucida Console" w:hAnsi="Lucida Console" w:cs="LMMonoLt10-Bold"/>
                <w:b/>
                <w:bCs/>
                <w:color w:val="214A88"/>
                <w:sz w:val="20"/>
                <w:szCs w:val="20"/>
              </w:rPr>
              <w:t>c</w:t>
            </w:r>
            <w:r w:rsidRPr="00C41888">
              <w:rPr>
                <w:rFonts w:ascii="Lucida Console" w:hAnsi="Lucida Console" w:cs="LMMono10-Regular"/>
                <w:color w:val="000000"/>
                <w:sz w:val="20"/>
                <w:szCs w:val="20"/>
              </w:rPr>
              <w:t>(</w:t>
            </w:r>
            <w:proofErr w:type="gramEnd"/>
            <w:r w:rsidRPr="00C41888">
              <w:rPr>
                <w:rFonts w:ascii="Lucida Console" w:hAnsi="Lucida Console" w:cs="LMMono10-Regular"/>
                <w:color w:val="214A88"/>
                <w:sz w:val="20"/>
                <w:szCs w:val="20"/>
              </w:rPr>
              <w:t xml:space="preserve">STRD_2016 = </w:t>
            </w:r>
            <w:r w:rsidRPr="00C41888">
              <w:rPr>
                <w:rFonts w:ascii="Lucida Console" w:hAnsi="Lucida Console" w:cs="LMMono10-Regular"/>
                <w:color w:val="4F9A05"/>
                <w:sz w:val="20"/>
                <w:szCs w:val="20"/>
              </w:rPr>
              <w:t>"id"</w:t>
            </w:r>
            <w:r w:rsidRPr="00C41888">
              <w:rPr>
                <w:rFonts w:ascii="Lucida Console" w:hAnsi="Lucida Console" w:cs="LMMono10-Regular"/>
                <w:color w:val="000000"/>
                <w:sz w:val="20"/>
                <w:szCs w:val="20"/>
              </w:rPr>
              <w:t xml:space="preserve">)) </w:t>
            </w:r>
            <w:r w:rsidRPr="00C41888">
              <w:rPr>
                <w:rFonts w:ascii="Lucida Console" w:hAnsi="Lucida Console" w:cs="LMMonoLt10-Bold"/>
                <w:b/>
                <w:bCs/>
                <w:color w:val="CF5C00"/>
                <w:sz w:val="20"/>
                <w:szCs w:val="20"/>
              </w:rPr>
              <w:t xml:space="preserve">%&gt;% </w:t>
            </w:r>
            <w:r w:rsidRPr="00C41888">
              <w:rPr>
                <w:rFonts w:ascii="Lucida Console" w:hAnsi="Lucida Console" w:cs="LMMonoLt10-Bold"/>
                <w:b/>
                <w:bCs/>
                <w:color w:val="214A88"/>
                <w:sz w:val="20"/>
                <w:szCs w:val="20"/>
              </w:rPr>
              <w:t>select</w:t>
            </w:r>
            <w:r w:rsidRPr="00C41888">
              <w:rPr>
                <w:rFonts w:ascii="Lucida Console" w:hAnsi="Lucida Console" w:cs="LMMono10-Regular"/>
                <w:color w:val="000000"/>
                <w:sz w:val="20"/>
                <w:szCs w:val="20"/>
              </w:rPr>
              <w:t>(</w:t>
            </w:r>
            <w:r w:rsidRPr="00C41888">
              <w:rPr>
                <w:rFonts w:ascii="Lucida Console" w:hAnsi="Lucida Console" w:cs="LMMono10-Regular"/>
                <w:color w:val="214A88"/>
                <w:sz w:val="20"/>
                <w:szCs w:val="20"/>
              </w:rPr>
              <w:t xml:space="preserve">SA2_CODE = </w:t>
            </w:r>
            <w:r w:rsidRPr="00C41888">
              <w:rPr>
                <w:rFonts w:ascii="Lucida Console" w:hAnsi="Lucida Console" w:cs="LMMono10-Regular"/>
                <w:color w:val="000000"/>
                <w:sz w:val="20"/>
                <w:szCs w:val="20"/>
              </w:rPr>
              <w:t>ASGS_</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5E79A7F7"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DWELLING_TYPE = </w:t>
            </w:r>
            <w:proofErr w:type="spellStart"/>
            <w:proofErr w:type="gramStart"/>
            <w:r w:rsidRPr="00C41888">
              <w:rPr>
                <w:rFonts w:ascii="Lucida Console" w:hAnsi="Lucida Console" w:cs="LMMono10-Regular"/>
                <w:color w:val="000000"/>
                <w:sz w:val="20"/>
                <w:szCs w:val="20"/>
              </w:rPr>
              <w:t>label.en</w:t>
            </w:r>
            <w:proofErr w:type="spellEnd"/>
            <w:proofErr w:type="gramEnd"/>
            <w:r w:rsidRPr="00C41888">
              <w:rPr>
                <w:rFonts w:ascii="Lucida Console" w:hAnsi="Lucida Console" w:cs="LMMono10-Regular"/>
                <w:color w:val="000000"/>
                <w:sz w:val="20"/>
                <w:szCs w:val="20"/>
              </w:rPr>
              <w:t xml:space="preserve">, </w:t>
            </w:r>
            <w:proofErr w:type="spellStart"/>
            <w:r w:rsidRPr="00C41888">
              <w:rPr>
                <w:rFonts w:ascii="Lucida Console" w:hAnsi="Lucida Console" w:cs="LMMono10-Regular"/>
                <w:color w:val="000000"/>
                <w:sz w:val="20"/>
                <w:szCs w:val="20"/>
              </w:rPr>
              <w:t>obsValue</w:t>
            </w:r>
            <w:proofErr w:type="spellEnd"/>
            <w:r w:rsidRPr="00C41888">
              <w:rPr>
                <w:rFonts w:ascii="Lucida Console" w:hAnsi="Lucida Console" w:cs="LMMono10-Regular"/>
                <w:color w:val="000000"/>
                <w:sz w:val="20"/>
                <w:szCs w:val="20"/>
              </w:rPr>
              <w:t>)</w:t>
            </w:r>
          </w:p>
          <w:p w14:paraId="11150123"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7C2DA3D7"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xml:space="preserve"># </w:t>
            </w:r>
            <w:proofErr w:type="spellStart"/>
            <w:proofErr w:type="gramStart"/>
            <w:r w:rsidRPr="00C41888">
              <w:rPr>
                <w:rFonts w:ascii="Lucida Console" w:hAnsi="Lucida Console" w:cs="LMMono10-Italic"/>
                <w:i/>
                <w:iCs/>
                <w:color w:val="8F5A03"/>
                <w:sz w:val="20"/>
                <w:szCs w:val="20"/>
              </w:rPr>
              <w:t>getwd</w:t>
            </w:r>
            <w:proofErr w:type="spellEnd"/>
            <w:r w:rsidRPr="00C41888">
              <w:rPr>
                <w:rFonts w:ascii="Lucida Console" w:hAnsi="Lucida Console" w:cs="LMMono10-Italic"/>
                <w:i/>
                <w:iCs/>
                <w:color w:val="8F5A03"/>
                <w:sz w:val="20"/>
                <w:szCs w:val="20"/>
              </w:rPr>
              <w:t>(</w:t>
            </w:r>
            <w:proofErr w:type="gramEnd"/>
            <w:r w:rsidRPr="00C41888">
              <w:rPr>
                <w:rFonts w:ascii="Lucida Console" w:hAnsi="Lucida Console" w:cs="LMMono10-Italic"/>
                <w:i/>
                <w:iCs/>
                <w:color w:val="8F5A03"/>
                <w:sz w:val="20"/>
                <w:szCs w:val="20"/>
              </w:rPr>
              <w:t>)</w:t>
            </w:r>
          </w:p>
          <w:p w14:paraId="5FC52428" w14:textId="7DF36BA2" w:rsidR="00C41888" w:rsidRDefault="00C41888" w:rsidP="00C41888">
            <w:pPr>
              <w:autoSpaceDE w:val="0"/>
              <w:autoSpaceDN w:val="0"/>
              <w:adjustRightInd w:val="0"/>
              <w:rPr>
                <w:rFonts w:ascii="LMMono10-Regular" w:hAnsi="LMMono10-Regular" w:cs="LMMono10-Regular"/>
                <w:color w:val="000000"/>
                <w:sz w:val="20"/>
                <w:szCs w:val="20"/>
              </w:rPr>
            </w:pPr>
            <w:proofErr w:type="spellStart"/>
            <w:r w:rsidRPr="00C41888">
              <w:rPr>
                <w:rFonts w:ascii="Lucida Console" w:hAnsi="Lucida Console" w:cs="LMMonoLt10-Bold"/>
                <w:b/>
                <w:bCs/>
                <w:color w:val="214A88"/>
                <w:sz w:val="20"/>
                <w:szCs w:val="20"/>
              </w:rPr>
              <w:t>write_</w:t>
            </w:r>
            <w:proofErr w:type="gramStart"/>
            <w:r w:rsidRPr="00C41888">
              <w:rPr>
                <w:rFonts w:ascii="Lucida Console" w:hAnsi="Lucida Console" w:cs="LMMonoLt10-Bold"/>
                <w:b/>
                <w:bCs/>
                <w:color w:val="214A88"/>
                <w:sz w:val="20"/>
                <w:szCs w:val="20"/>
              </w:rPr>
              <w:t>csv</w:t>
            </w:r>
            <w:proofErr w:type="spellEnd"/>
            <w:r w:rsidRPr="00C41888">
              <w:rPr>
                <w:rFonts w:ascii="Lucida Console" w:hAnsi="Lucida Console" w:cs="LMMono10-Regular"/>
                <w:color w:val="000000"/>
                <w:sz w:val="20"/>
                <w:szCs w:val="20"/>
              </w:rPr>
              <w:t>(</w:t>
            </w:r>
            <w:proofErr w:type="spellStart"/>
            <w:proofErr w:type="gramEnd"/>
            <w:r w:rsidRPr="00C41888">
              <w:rPr>
                <w:rFonts w:ascii="Lucida Console" w:hAnsi="Lucida Console" w:cs="LMMono10-Regular"/>
                <w:color w:val="000000"/>
                <w:sz w:val="20"/>
                <w:szCs w:val="20"/>
              </w:rPr>
              <w:t>dwelling_data_final</w:t>
            </w:r>
            <w:proofErr w:type="spellEnd"/>
            <w:r w:rsidRPr="00C41888">
              <w:rPr>
                <w:rFonts w:ascii="Lucida Console" w:hAnsi="Lucida Console" w:cs="LMMono10-Regular"/>
                <w:color w:val="000000"/>
                <w:sz w:val="20"/>
                <w:szCs w:val="20"/>
              </w:rPr>
              <w:t xml:space="preserve">, </w:t>
            </w:r>
            <w:r w:rsidRPr="00C41888">
              <w:rPr>
                <w:rFonts w:ascii="Lucida Console" w:hAnsi="Lucida Console" w:cs="LMMono10-Regular"/>
                <w:color w:val="4F9A05"/>
                <w:sz w:val="20"/>
                <w:szCs w:val="20"/>
              </w:rPr>
              <w:t>"../Data Files/ABS/Dwelling_Type_SA2_2016.csv"</w:t>
            </w:r>
            <w:r w:rsidRPr="00C41888">
              <w:rPr>
                <w:rFonts w:ascii="Lucida Console" w:hAnsi="Lucida Console" w:cs="LMMono10-Regular"/>
                <w:color w:val="000000"/>
                <w:sz w:val="20"/>
                <w:szCs w:val="20"/>
              </w:rPr>
              <w:t>)</w:t>
            </w:r>
          </w:p>
        </w:tc>
      </w:tr>
    </w:tbl>
    <w:p w14:paraId="788B3AC9" w14:textId="4B220A38" w:rsidR="00C41888" w:rsidRDefault="00C41888" w:rsidP="00C41888">
      <w:pPr>
        <w:autoSpaceDE w:val="0"/>
        <w:autoSpaceDN w:val="0"/>
        <w:adjustRightInd w:val="0"/>
        <w:spacing w:after="0" w:line="240" w:lineRule="auto"/>
        <w:rPr>
          <w:rFonts w:ascii="LMMono10-Regular" w:hAnsi="LMMono10-Regular" w:cs="LMMono10-Regular"/>
          <w:color w:val="000000"/>
          <w:sz w:val="20"/>
          <w:szCs w:val="20"/>
        </w:rPr>
      </w:pPr>
    </w:p>
    <w:p w14:paraId="105B2144" w14:textId="160BA83A"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36770C64" w14:textId="77777777" w:rsidR="0028299B" w:rsidRDefault="0028299B">
      <w:pPr>
        <w:rPr>
          <w:ins w:id="184" w:author="Will Kent" w:date="2019-04-28T09:49:00Z"/>
          <w:rFonts w:ascii="LMRoman10-Bold" w:hAnsi="LMRoman10-Bold" w:cs="LMRoman10-Bold"/>
          <w:b/>
          <w:bCs/>
          <w:color w:val="000000"/>
          <w:sz w:val="20"/>
          <w:szCs w:val="20"/>
        </w:rPr>
      </w:pPr>
      <w:ins w:id="185" w:author="Will Kent" w:date="2019-04-28T09:49:00Z">
        <w:r>
          <w:rPr>
            <w:rFonts w:ascii="LMRoman10-Bold" w:hAnsi="LMRoman10-Bold" w:cs="LMRoman10-Bold"/>
            <w:b/>
            <w:bCs/>
            <w:color w:val="000000"/>
            <w:sz w:val="20"/>
            <w:szCs w:val="20"/>
          </w:rPr>
          <w:br w:type="page"/>
        </w:r>
      </w:ins>
    </w:p>
    <w:p w14:paraId="1317E4EE" w14:textId="30BBFA1E"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2 - Example of NSW Government Air Quality data download using R</w:t>
      </w:r>
    </w:p>
    <w:tbl>
      <w:tblPr>
        <w:tblStyle w:val="TableGrid"/>
        <w:tblW w:w="0" w:type="auto"/>
        <w:tblLook w:val="04A0" w:firstRow="1" w:lastRow="0" w:firstColumn="1" w:lastColumn="0" w:noHBand="0" w:noVBand="1"/>
      </w:tblPr>
      <w:tblGrid>
        <w:gridCol w:w="9242"/>
      </w:tblGrid>
      <w:tr w:rsidR="00C41888" w14:paraId="2D5DFFCA" w14:textId="77777777" w:rsidTr="00C41888">
        <w:tc>
          <w:tcPr>
            <w:tcW w:w="9242" w:type="dxa"/>
          </w:tcPr>
          <w:p w14:paraId="1DE59DA9" w14:textId="77777777" w:rsidR="00C41888" w:rsidRPr="00092176" w:rsidRDefault="00C41888" w:rsidP="00C41888">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w:t>
            </w:r>
            <w:proofErr w:type="spellStart"/>
            <w:proofErr w:type="gramStart"/>
            <w:r w:rsidRPr="00092176">
              <w:rPr>
                <w:rFonts w:ascii="Lucida Console" w:hAnsi="Lucida Console" w:cs="LMMono10-Italic"/>
                <w:i/>
                <w:iCs/>
                <w:color w:val="8F5A03"/>
                <w:sz w:val="20"/>
                <w:szCs w:val="20"/>
              </w:rPr>
              <w:t>getwd</w:t>
            </w:r>
            <w:proofErr w:type="spellEnd"/>
            <w:r w:rsidRPr="00092176">
              <w:rPr>
                <w:rFonts w:ascii="Lucida Console" w:hAnsi="Lucida Console" w:cs="LMMono10-Italic"/>
                <w:i/>
                <w:iCs/>
                <w:color w:val="8F5A03"/>
                <w:sz w:val="20"/>
                <w:szCs w:val="20"/>
              </w:rPr>
              <w:t>(</w:t>
            </w:r>
            <w:proofErr w:type="gramEnd"/>
            <w:r w:rsidRPr="00092176">
              <w:rPr>
                <w:rFonts w:ascii="Lucida Console" w:hAnsi="Lucida Console" w:cs="LMMono10-Italic"/>
                <w:i/>
                <w:iCs/>
                <w:color w:val="8F5A03"/>
                <w:sz w:val="20"/>
                <w:szCs w:val="20"/>
              </w:rPr>
              <w:t>)</w:t>
            </w:r>
          </w:p>
          <w:p w14:paraId="0CDE174B"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setwd</w:t>
            </w:r>
            <w:proofErr w:type="spellEnd"/>
            <w:r w:rsidRPr="00092176">
              <w:rPr>
                <w:rFonts w:ascii="Lucida Console" w:hAnsi="Lucida Console" w:cs="LMMono10-Regular"/>
                <w:color w:val="000000"/>
                <w:sz w:val="20"/>
                <w:szCs w:val="20"/>
              </w:rPr>
              <w:t>(</w:t>
            </w:r>
            <w:proofErr w:type="spellStart"/>
            <w:proofErr w:type="gramStart"/>
            <w:r w:rsidRPr="00092176">
              <w:rPr>
                <w:rFonts w:ascii="Lucida Console" w:hAnsi="Lucida Console" w:cs="LMMonoLt10-Bold"/>
                <w:b/>
                <w:bCs/>
                <w:color w:val="214A88"/>
                <w:sz w:val="20"/>
                <w:szCs w:val="20"/>
              </w:rPr>
              <w:t>dirname</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rstudioapi</w:t>
            </w:r>
            <w:proofErr w:type="spellEnd"/>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getActiveDocumentContext</w:t>
            </w:r>
            <w:proofErr w:type="spellEnd"/>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3F3042E1"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proofErr w:type="gramStart"/>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dir</w:t>
            </w:r>
            <w:proofErr w:type="gramEnd"/>
            <w:r w:rsidRPr="00092176">
              <w:rPr>
                <w:rFonts w:ascii="Lucida Console" w:hAnsi="Lucida Console" w:cs="LMMonoLt10-Bold"/>
                <w:b/>
                <w:bCs/>
                <w:color w:val="214A88"/>
                <w:sz w:val="20"/>
                <w:szCs w:val="20"/>
              </w:rPr>
              <w:t>.exists</w:t>
            </w:r>
            <w:proofErr w:type="spellEnd"/>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w:t>
            </w:r>
            <w:proofErr w:type="spellStart"/>
            <w:r w:rsidRPr="00092176">
              <w:rPr>
                <w:rFonts w:ascii="Lucida Console" w:hAnsi="Lucida Console" w:cs="LMMono10-Regular"/>
                <w:color w:val="4F9A05"/>
                <w:sz w:val="20"/>
                <w:szCs w:val="20"/>
              </w:rPr>
              <w:t>NSWGovt</w:t>
            </w:r>
            <w:proofErr w:type="spellEnd"/>
            <w:r w:rsidRPr="00092176">
              <w:rPr>
                <w:rFonts w:ascii="Lucida Console" w:hAnsi="Lucida Console" w:cs="LMMono10-Regular"/>
                <w:color w:val="4F9A05"/>
                <w:sz w:val="20"/>
                <w:szCs w:val="20"/>
              </w:rPr>
              <w:t>/"</w:t>
            </w:r>
            <w:r w:rsidRPr="00092176">
              <w:rPr>
                <w:rFonts w:ascii="Lucida Console" w:hAnsi="Lucida Console" w:cs="LMMono10-Regular"/>
                <w:color w:val="000000"/>
                <w:sz w:val="20"/>
                <w:szCs w:val="20"/>
              </w:rPr>
              <w:t>)) {</w:t>
            </w:r>
          </w:p>
          <w:p w14:paraId="39829924"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Lt10-Bold"/>
                <w:b/>
                <w:bCs/>
                <w:color w:val="214A88"/>
                <w:sz w:val="20"/>
                <w:szCs w:val="20"/>
              </w:rPr>
              <w:t>dir.create</w:t>
            </w:r>
            <w:proofErr w:type="spellEnd"/>
            <w:proofErr w:type="gramEnd"/>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w:t>
            </w:r>
            <w:proofErr w:type="spellStart"/>
            <w:r w:rsidRPr="00092176">
              <w:rPr>
                <w:rFonts w:ascii="Lucida Console" w:hAnsi="Lucida Console" w:cs="LMMono10-Regular"/>
                <w:color w:val="4F9A05"/>
                <w:sz w:val="20"/>
                <w:szCs w:val="20"/>
              </w:rPr>
              <w:t>NSWGovt</w:t>
            </w:r>
            <w:proofErr w:type="spellEnd"/>
            <w:r w:rsidRPr="00092176">
              <w:rPr>
                <w:rFonts w:ascii="Lucida Console" w:hAnsi="Lucida Console" w:cs="LMMono10-Regular"/>
                <w:color w:val="4F9A05"/>
                <w:sz w:val="20"/>
                <w:szCs w:val="20"/>
              </w:rPr>
              <w:t>/"</w:t>
            </w:r>
            <w:r w:rsidRPr="00092176">
              <w:rPr>
                <w:rFonts w:ascii="Lucida Console" w:hAnsi="Lucida Console" w:cs="LMMono10-Regular"/>
                <w:color w:val="000000"/>
                <w:sz w:val="20"/>
                <w:szCs w:val="20"/>
              </w:rPr>
              <w:t>)</w:t>
            </w:r>
          </w:p>
          <w:p w14:paraId="6239C707"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5290B68E"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p>
          <w:p w14:paraId="5D954649"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Download NSW Air Quality File if it doesn't</w:t>
            </w:r>
          </w:p>
          <w:p w14:paraId="42B64A31"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already exist</w:t>
            </w:r>
          </w:p>
          <w:p w14:paraId="66491450"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proofErr w:type="gramStart"/>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file</w:t>
            </w:r>
            <w:proofErr w:type="gramEnd"/>
            <w:r w:rsidRPr="00092176">
              <w:rPr>
                <w:rFonts w:ascii="Lucida Console" w:hAnsi="Lucida Console" w:cs="LMMonoLt10-Bold"/>
                <w:b/>
                <w:bCs/>
                <w:color w:val="214A88"/>
                <w:sz w:val="20"/>
                <w:szCs w:val="20"/>
              </w:rPr>
              <w:t>.exists</w:t>
            </w:r>
            <w:proofErr w:type="spellEnd"/>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w:t>
            </w:r>
            <w:proofErr w:type="spellStart"/>
            <w:r w:rsidRPr="00092176">
              <w:rPr>
                <w:rFonts w:ascii="Lucida Console" w:hAnsi="Lucida Console" w:cs="LMMono10-Regular"/>
                <w:color w:val="4F9A05"/>
                <w:sz w:val="20"/>
                <w:szCs w:val="20"/>
              </w:rPr>
              <w:t>NSWGovt</w:t>
            </w:r>
            <w:proofErr w:type="spellEnd"/>
            <w:r w:rsidRPr="00092176">
              <w:rPr>
                <w:rFonts w:ascii="Lucida Console" w:hAnsi="Lucida Console" w:cs="LMMono10-Regular"/>
                <w:color w:val="4F9A05"/>
                <w:sz w:val="20"/>
                <w:szCs w:val="20"/>
              </w:rPr>
              <w:t>/AirQuality_Data.xls"</w:t>
            </w:r>
            <w:r w:rsidRPr="00092176">
              <w:rPr>
                <w:rFonts w:ascii="Lucida Console" w:hAnsi="Lucida Console" w:cs="LMMono10-Regular"/>
                <w:color w:val="000000"/>
                <w:sz w:val="20"/>
                <w:szCs w:val="20"/>
              </w:rPr>
              <w:t>)) {</w:t>
            </w:r>
          </w:p>
          <w:p w14:paraId="1C9D2B17" w14:textId="77777777" w:rsidR="00C41888" w:rsidRPr="00092176" w:rsidRDefault="00C41888" w:rsidP="00C41888">
            <w:pPr>
              <w:autoSpaceDE w:val="0"/>
              <w:autoSpaceDN w:val="0"/>
              <w:adjustRightInd w:val="0"/>
              <w:rPr>
                <w:rFonts w:ascii="Lucida Console" w:hAnsi="Lucida Console" w:cs="LMMono10-Regular"/>
                <w:color w:val="4F9A05"/>
                <w:sz w:val="20"/>
                <w:szCs w:val="20"/>
              </w:rPr>
            </w:pPr>
            <w:proofErr w:type="spellStart"/>
            <w:r w:rsidRPr="00092176">
              <w:rPr>
                <w:rFonts w:ascii="Lucida Console" w:hAnsi="Lucida Console" w:cs="LMMono10-Regular"/>
                <w:color w:val="000000"/>
                <w:sz w:val="20"/>
                <w:szCs w:val="20"/>
              </w:rPr>
              <w:t>aq</w:t>
            </w:r>
            <w:proofErr w:type="spellEnd"/>
            <w:r w:rsidRPr="00092176">
              <w:rPr>
                <w:rFonts w:ascii="Lucida Console" w:hAnsi="Lucida Console" w:cs="LMMono10-Regular"/>
                <w:color w:val="000000"/>
                <w:sz w:val="20"/>
                <w:szCs w:val="20"/>
              </w:rPr>
              <w:t xml:space="preserve"> = </w:t>
            </w:r>
            <w:r w:rsidRPr="00092176">
              <w:rPr>
                <w:rFonts w:ascii="Lucida Console" w:hAnsi="Lucida Console" w:cs="LMMono10-Regular"/>
                <w:color w:val="4F9A05"/>
                <w:sz w:val="20"/>
                <w:szCs w:val="20"/>
              </w:rPr>
              <w:t>"https://airquality.environment.nsw.gov.au/aquisnetnswphp/tmp/tmp_table_21553_1555911469.xls"</w:t>
            </w:r>
          </w:p>
          <w:p w14:paraId="548AC5A8"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Lt10-Bold"/>
                <w:b/>
                <w:bCs/>
                <w:color w:val="214A88"/>
                <w:sz w:val="20"/>
                <w:szCs w:val="20"/>
              </w:rPr>
              <w:t>download.file</w:t>
            </w:r>
            <w:proofErr w:type="spellEnd"/>
            <w:proofErr w:type="gramEnd"/>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aq</w:t>
            </w:r>
            <w:proofErr w:type="spellEnd"/>
            <w:r w:rsidRPr="00092176">
              <w:rPr>
                <w:rFonts w:ascii="Lucida Console" w:hAnsi="Lucida Console" w:cs="LMMono10-Regular"/>
                <w:color w:val="000000"/>
                <w:sz w:val="20"/>
                <w:szCs w:val="20"/>
              </w:rPr>
              <w:t xml:space="preserve">, </w:t>
            </w:r>
            <w:proofErr w:type="spellStart"/>
            <w:r w:rsidRPr="00092176">
              <w:rPr>
                <w:rFonts w:ascii="Lucida Console" w:hAnsi="Lucida Console" w:cs="LMMono10-Regular"/>
                <w:color w:val="214A88"/>
                <w:sz w:val="20"/>
                <w:szCs w:val="20"/>
              </w:rPr>
              <w:t>destfile</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10-Regular"/>
                <w:color w:val="4F9A05"/>
                <w:sz w:val="20"/>
                <w:szCs w:val="20"/>
              </w:rPr>
              <w:t>"../Data Files/</w:t>
            </w:r>
            <w:proofErr w:type="spellStart"/>
            <w:r w:rsidRPr="00092176">
              <w:rPr>
                <w:rFonts w:ascii="Lucida Console" w:hAnsi="Lucida Console" w:cs="LMMono10-Regular"/>
                <w:color w:val="4F9A05"/>
                <w:sz w:val="20"/>
                <w:szCs w:val="20"/>
              </w:rPr>
              <w:t>NSWGovt</w:t>
            </w:r>
            <w:proofErr w:type="spellEnd"/>
            <w:r w:rsidRPr="00092176">
              <w:rPr>
                <w:rFonts w:ascii="Lucida Console" w:hAnsi="Lucida Console" w:cs="LMMono10-Regular"/>
                <w:color w:val="4F9A05"/>
                <w:sz w:val="20"/>
                <w:szCs w:val="20"/>
              </w:rPr>
              <w:t>/AirQuality_Data.xls"</w:t>
            </w:r>
            <w:r w:rsidRPr="00092176">
              <w:rPr>
                <w:rFonts w:ascii="Lucida Console" w:hAnsi="Lucida Console" w:cs="LMMono10-Regular"/>
                <w:color w:val="000000"/>
                <w:sz w:val="20"/>
                <w:szCs w:val="20"/>
              </w:rPr>
              <w:t>,</w:t>
            </w:r>
          </w:p>
          <w:p w14:paraId="6ACD8FA0"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mode = </w:t>
            </w:r>
            <w:r w:rsidRPr="00092176">
              <w:rPr>
                <w:rFonts w:ascii="Lucida Console" w:hAnsi="Lucida Console" w:cs="LMMono10-Regular"/>
                <w:color w:val="4F9A05"/>
                <w:sz w:val="20"/>
                <w:szCs w:val="20"/>
              </w:rPr>
              <w:t>"</w:t>
            </w:r>
            <w:proofErr w:type="spellStart"/>
            <w:r w:rsidRPr="00092176">
              <w:rPr>
                <w:rFonts w:ascii="Lucida Console" w:hAnsi="Lucida Console" w:cs="LMMono10-Regular"/>
                <w:color w:val="4F9A05"/>
                <w:sz w:val="20"/>
                <w:szCs w:val="20"/>
              </w:rPr>
              <w:t>wb</w:t>
            </w:r>
            <w:proofErr w:type="spellEnd"/>
            <w:r w:rsidRPr="00092176">
              <w:rPr>
                <w:rFonts w:ascii="Lucida Console" w:hAnsi="Lucida Console" w:cs="LMMono10-Regular"/>
                <w:color w:val="4F9A05"/>
                <w:sz w:val="20"/>
                <w:szCs w:val="20"/>
              </w:rPr>
              <w:t>"</w:t>
            </w:r>
            <w:r w:rsidRPr="00092176">
              <w:rPr>
                <w:rFonts w:ascii="Lucida Console" w:hAnsi="Lucida Console" w:cs="LMMono10-Regular"/>
                <w:color w:val="000000"/>
                <w:sz w:val="20"/>
                <w:szCs w:val="20"/>
              </w:rPr>
              <w:t>)</w:t>
            </w:r>
          </w:p>
          <w:p w14:paraId="6B0BE5E8" w14:textId="77777777" w:rsidR="00C41888"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5CAFB610" w14:textId="77777777" w:rsidR="00092176" w:rsidRPr="00092176" w:rsidRDefault="00092176" w:rsidP="00C41888">
            <w:pPr>
              <w:autoSpaceDE w:val="0"/>
              <w:autoSpaceDN w:val="0"/>
              <w:adjustRightInd w:val="0"/>
              <w:rPr>
                <w:rFonts w:ascii="Lucida Console" w:hAnsi="Lucida Console" w:cs="LMMono10-Regular"/>
                <w:color w:val="000000"/>
                <w:sz w:val="20"/>
                <w:szCs w:val="20"/>
              </w:rPr>
            </w:pPr>
          </w:p>
          <w:p w14:paraId="427FEDFE"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Download NSW Air Quality Stations if it doesn't</w:t>
            </w:r>
          </w:p>
          <w:p w14:paraId="40D9F4BA"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already exist</w:t>
            </w:r>
          </w:p>
          <w:p w14:paraId="048E5A0B"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proofErr w:type="gramStart"/>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file</w:t>
            </w:r>
            <w:proofErr w:type="gramEnd"/>
            <w:r w:rsidRPr="00092176">
              <w:rPr>
                <w:rFonts w:ascii="Lucida Console" w:hAnsi="Lucida Console" w:cs="LMMonoLt10-Bold"/>
                <w:b/>
                <w:bCs/>
                <w:color w:val="214A88"/>
                <w:sz w:val="20"/>
                <w:szCs w:val="20"/>
              </w:rPr>
              <w:t>.exists</w:t>
            </w:r>
            <w:proofErr w:type="spellEnd"/>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w:t>
            </w:r>
            <w:proofErr w:type="spellStart"/>
            <w:r w:rsidRPr="00092176">
              <w:rPr>
                <w:rFonts w:ascii="Lucida Console" w:hAnsi="Lucida Console" w:cs="LMMono10-Regular"/>
                <w:color w:val="4F9A05"/>
                <w:sz w:val="20"/>
                <w:szCs w:val="20"/>
              </w:rPr>
              <w:t>NSWGovt</w:t>
            </w:r>
            <w:proofErr w:type="spellEnd"/>
            <w:r w:rsidRPr="00092176">
              <w:rPr>
                <w:rFonts w:ascii="Lucida Console" w:hAnsi="Lucida Console" w:cs="LMMono10-Regular"/>
                <w:color w:val="4F9A05"/>
                <w:sz w:val="20"/>
                <w:szCs w:val="20"/>
              </w:rPr>
              <w:t>/AirQuality_Station_Data.xlsx"</w:t>
            </w:r>
            <w:r w:rsidRPr="00092176">
              <w:rPr>
                <w:rFonts w:ascii="Lucida Console" w:hAnsi="Lucida Console" w:cs="LMMono10-Regular"/>
                <w:color w:val="000000"/>
                <w:sz w:val="20"/>
                <w:szCs w:val="20"/>
              </w:rPr>
              <w:t>)) {</w:t>
            </w:r>
          </w:p>
          <w:p w14:paraId="6420FCA2"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stations = </w:t>
            </w:r>
            <w:r w:rsidRPr="00092176">
              <w:rPr>
                <w:rFonts w:ascii="Lucida Console" w:hAnsi="Lucida Console" w:cs="LMMonoLt10-Bold"/>
                <w:b/>
                <w:bCs/>
                <w:color w:val="214A88"/>
                <w:sz w:val="20"/>
                <w:szCs w:val="20"/>
              </w:rPr>
              <w:t>paste0</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"https://datasets.seed.nsw.gov.au/dataset/"</w:t>
            </w:r>
            <w:r w:rsidRPr="00092176">
              <w:rPr>
                <w:rFonts w:ascii="Lucida Console" w:hAnsi="Lucida Console" w:cs="LMMono10-Regular"/>
                <w:color w:val="000000"/>
                <w:sz w:val="20"/>
                <w:szCs w:val="20"/>
              </w:rPr>
              <w:t>,</w:t>
            </w:r>
          </w:p>
          <w:p w14:paraId="6088CC3C"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"ee5fd225-ab54-49c4-8c91-930219018cd0/resource/"</w:t>
            </w:r>
            <w:r w:rsidRPr="00092176">
              <w:rPr>
                <w:rFonts w:ascii="Lucida Console" w:hAnsi="Lucida Console" w:cs="LMMono10-Regular"/>
                <w:color w:val="000000"/>
                <w:sz w:val="20"/>
                <w:szCs w:val="20"/>
              </w:rPr>
              <w:t>,</w:t>
            </w:r>
          </w:p>
          <w:p w14:paraId="7B0FFD86"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"e09a1918-af2b-4375-ad04-00fabce72a10/download/"</w:t>
            </w:r>
            <w:r w:rsidRPr="00092176">
              <w:rPr>
                <w:rFonts w:ascii="Lucida Console" w:hAnsi="Lucida Console" w:cs="LMMono10-Regular"/>
                <w:color w:val="000000"/>
                <w:sz w:val="20"/>
                <w:szCs w:val="20"/>
              </w:rPr>
              <w:t>,</w:t>
            </w:r>
          </w:p>
          <w:p w14:paraId="2F7DF4D1"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"air-quality-monitoring-sites-summary.xlsx"</w:t>
            </w:r>
            <w:r w:rsidRPr="00092176">
              <w:rPr>
                <w:rFonts w:ascii="Lucida Console" w:hAnsi="Lucida Console" w:cs="LMMono10-Regular"/>
                <w:color w:val="000000"/>
                <w:sz w:val="20"/>
                <w:szCs w:val="20"/>
              </w:rPr>
              <w:t>)</w:t>
            </w:r>
          </w:p>
          <w:p w14:paraId="0E25C86D"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Lt10-Bold"/>
                <w:b/>
                <w:bCs/>
                <w:color w:val="214A88"/>
                <w:sz w:val="20"/>
                <w:szCs w:val="20"/>
              </w:rPr>
              <w:t>download.file</w:t>
            </w:r>
            <w:proofErr w:type="spellEnd"/>
            <w:proofErr w:type="gramEnd"/>
            <w:r w:rsidRPr="00092176">
              <w:rPr>
                <w:rFonts w:ascii="Lucida Console" w:hAnsi="Lucida Console" w:cs="LMMono10-Regular"/>
                <w:color w:val="000000"/>
                <w:sz w:val="20"/>
                <w:szCs w:val="20"/>
              </w:rPr>
              <w:t xml:space="preserve">(stations, </w:t>
            </w:r>
            <w:proofErr w:type="spellStart"/>
            <w:r w:rsidRPr="00092176">
              <w:rPr>
                <w:rFonts w:ascii="Lucida Console" w:hAnsi="Lucida Console" w:cs="LMMono10-Regular"/>
                <w:color w:val="214A88"/>
                <w:sz w:val="20"/>
                <w:szCs w:val="20"/>
              </w:rPr>
              <w:t>destfile</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10-Regular"/>
                <w:color w:val="4F9A05"/>
                <w:sz w:val="20"/>
                <w:szCs w:val="20"/>
              </w:rPr>
              <w:t>"../Data Files/</w:t>
            </w:r>
            <w:proofErr w:type="spellStart"/>
            <w:r w:rsidRPr="00092176">
              <w:rPr>
                <w:rFonts w:ascii="Lucida Console" w:hAnsi="Lucida Console" w:cs="LMMono10-Regular"/>
                <w:color w:val="4F9A05"/>
                <w:sz w:val="20"/>
                <w:szCs w:val="20"/>
              </w:rPr>
              <w:t>NSWGovt</w:t>
            </w:r>
            <w:proofErr w:type="spellEnd"/>
            <w:r w:rsidRPr="00092176">
              <w:rPr>
                <w:rFonts w:ascii="Lucida Console" w:hAnsi="Lucida Console" w:cs="LMMono10-Regular"/>
                <w:color w:val="4F9A05"/>
                <w:sz w:val="20"/>
                <w:szCs w:val="20"/>
              </w:rPr>
              <w:t>/AirQuality_Stations_Data.xlsx"</w:t>
            </w:r>
            <w:r w:rsidRPr="00092176">
              <w:rPr>
                <w:rFonts w:ascii="Lucida Console" w:hAnsi="Lucida Console" w:cs="LMMono10-Regular"/>
                <w:color w:val="000000"/>
                <w:sz w:val="20"/>
                <w:szCs w:val="20"/>
              </w:rPr>
              <w:t>,</w:t>
            </w:r>
          </w:p>
          <w:p w14:paraId="5A86B08C"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mode = </w:t>
            </w:r>
            <w:r w:rsidRPr="00092176">
              <w:rPr>
                <w:rFonts w:ascii="Lucida Console" w:hAnsi="Lucida Console" w:cs="LMMono10-Regular"/>
                <w:color w:val="4F9A05"/>
                <w:sz w:val="20"/>
                <w:szCs w:val="20"/>
              </w:rPr>
              <w:t>"</w:t>
            </w:r>
            <w:proofErr w:type="spellStart"/>
            <w:r w:rsidRPr="00092176">
              <w:rPr>
                <w:rFonts w:ascii="Lucida Console" w:hAnsi="Lucida Console" w:cs="LMMono10-Regular"/>
                <w:color w:val="4F9A05"/>
                <w:sz w:val="20"/>
                <w:szCs w:val="20"/>
              </w:rPr>
              <w:t>wb</w:t>
            </w:r>
            <w:proofErr w:type="spellEnd"/>
            <w:r w:rsidRPr="00092176">
              <w:rPr>
                <w:rFonts w:ascii="Lucida Console" w:hAnsi="Lucida Console" w:cs="LMMono10-Regular"/>
                <w:color w:val="4F9A05"/>
                <w:sz w:val="20"/>
                <w:szCs w:val="20"/>
              </w:rPr>
              <w:t>"</w:t>
            </w:r>
            <w:r w:rsidRPr="00092176">
              <w:rPr>
                <w:rFonts w:ascii="Lucida Console" w:hAnsi="Lucida Console" w:cs="LMMono10-Regular"/>
                <w:color w:val="000000"/>
                <w:sz w:val="20"/>
                <w:szCs w:val="20"/>
              </w:rPr>
              <w:t>)</w:t>
            </w:r>
          </w:p>
          <w:p w14:paraId="2ACD9F1E" w14:textId="7C2FD87A" w:rsidR="00C41888" w:rsidRDefault="00C41888" w:rsidP="00C41888">
            <w:pPr>
              <w:autoSpaceDE w:val="0"/>
              <w:autoSpaceDN w:val="0"/>
              <w:adjustRightInd w:val="0"/>
              <w:rPr>
                <w:rFonts w:ascii="LMRoman10-Bold" w:hAnsi="LMRoman10-Bold" w:cs="LMRoman10-Bold"/>
                <w:b/>
                <w:bCs/>
                <w:color w:val="000000"/>
                <w:sz w:val="20"/>
                <w:szCs w:val="20"/>
              </w:rPr>
            </w:pPr>
            <w:r w:rsidRPr="00092176">
              <w:rPr>
                <w:rFonts w:ascii="Lucida Console" w:hAnsi="Lucida Console" w:cs="LMMono10-Regular"/>
                <w:color w:val="000000"/>
                <w:sz w:val="20"/>
                <w:szCs w:val="20"/>
              </w:rPr>
              <w:t>}</w:t>
            </w:r>
          </w:p>
        </w:tc>
      </w:tr>
    </w:tbl>
    <w:p w14:paraId="58416427"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p>
    <w:p w14:paraId="679D8882" w14:textId="4A439630" w:rsidR="00C41888" w:rsidRDefault="00C41888" w:rsidP="00C41888">
      <w:pPr>
        <w:autoSpaceDE w:val="0"/>
        <w:autoSpaceDN w:val="0"/>
        <w:adjustRightInd w:val="0"/>
        <w:spacing w:after="0" w:line="240" w:lineRule="auto"/>
        <w:rPr>
          <w:rFonts w:ascii="LMMono10-Regular" w:hAnsi="LMMono10-Regular" w:cs="LMMono10-Regular"/>
          <w:color w:val="000000"/>
          <w:sz w:val="20"/>
          <w:szCs w:val="20"/>
        </w:rPr>
      </w:pPr>
    </w:p>
    <w:p w14:paraId="218AC563" w14:textId="4999D9F4"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32901E8D" w14:textId="77777777" w:rsidR="0028299B" w:rsidRDefault="0028299B">
      <w:pPr>
        <w:rPr>
          <w:ins w:id="186" w:author="Will Kent" w:date="2019-04-28T09:49:00Z"/>
          <w:rFonts w:ascii="LMRoman10-Bold" w:hAnsi="LMRoman10-Bold" w:cs="LMRoman10-Bold"/>
          <w:b/>
          <w:bCs/>
          <w:color w:val="000000"/>
          <w:sz w:val="20"/>
          <w:szCs w:val="20"/>
        </w:rPr>
      </w:pPr>
      <w:ins w:id="187" w:author="Will Kent" w:date="2019-04-28T09:49:00Z">
        <w:r>
          <w:rPr>
            <w:rFonts w:ascii="LMRoman10-Bold" w:hAnsi="LMRoman10-Bold" w:cs="LMRoman10-Bold"/>
            <w:b/>
            <w:bCs/>
            <w:color w:val="000000"/>
            <w:sz w:val="20"/>
            <w:szCs w:val="20"/>
          </w:rPr>
          <w:br w:type="page"/>
        </w:r>
      </w:ins>
    </w:p>
    <w:p w14:paraId="63C3187E" w14:textId="10233AB6"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3 - Example of Australian Bureau of Statistics Socio-Economic Index</w:t>
      </w:r>
      <w:r w:rsidR="00092176">
        <w:rPr>
          <w:rFonts w:ascii="LMRoman10-Bold" w:hAnsi="LMRoman10-Bold" w:cs="LMRoman10-Bold"/>
          <w:b/>
          <w:bCs/>
          <w:color w:val="000000"/>
          <w:sz w:val="20"/>
          <w:szCs w:val="20"/>
        </w:rPr>
        <w:t>e</w:t>
      </w:r>
      <w:r>
        <w:rPr>
          <w:rFonts w:ascii="LMRoman10-Bold" w:hAnsi="LMRoman10-Bold" w:cs="LMRoman10-Bold"/>
          <w:b/>
          <w:bCs/>
          <w:color w:val="000000"/>
          <w:sz w:val="20"/>
          <w:szCs w:val="20"/>
        </w:rPr>
        <w:t>s for Areas</w:t>
      </w:r>
    </w:p>
    <w:p w14:paraId="4E8F761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data extract using R</w:t>
      </w:r>
    </w:p>
    <w:tbl>
      <w:tblPr>
        <w:tblStyle w:val="TableGrid"/>
        <w:tblW w:w="0" w:type="auto"/>
        <w:tblLook w:val="04A0" w:firstRow="1" w:lastRow="0" w:firstColumn="1" w:lastColumn="0" w:noHBand="0" w:noVBand="1"/>
      </w:tblPr>
      <w:tblGrid>
        <w:gridCol w:w="9242"/>
      </w:tblGrid>
      <w:tr w:rsidR="00092176" w14:paraId="2A11D084" w14:textId="77777777" w:rsidTr="00092176">
        <w:tc>
          <w:tcPr>
            <w:tcW w:w="9242" w:type="dxa"/>
          </w:tcPr>
          <w:p w14:paraId="551A7867"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rsdmx</w:t>
            </w:r>
            <w:proofErr w:type="spellEnd"/>
            <w:r w:rsidRPr="00092176">
              <w:rPr>
                <w:rFonts w:ascii="Lucida Console" w:hAnsi="Lucida Console" w:cs="LMMono10-Regular"/>
                <w:color w:val="000000"/>
                <w:sz w:val="20"/>
                <w:szCs w:val="20"/>
              </w:rPr>
              <w:t>)</w:t>
            </w:r>
          </w:p>
          <w:p w14:paraId="00CFEE2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389F90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w:t>
            </w:r>
            <w:proofErr w:type="spellStart"/>
            <w:proofErr w:type="gramStart"/>
            <w:r w:rsidRPr="00092176">
              <w:rPr>
                <w:rFonts w:ascii="Lucida Console" w:hAnsi="Lucida Console" w:cs="LMMono10-Italic"/>
                <w:i/>
                <w:iCs/>
                <w:color w:val="8F5A03"/>
                <w:sz w:val="20"/>
                <w:szCs w:val="20"/>
              </w:rPr>
              <w:t>getwd</w:t>
            </w:r>
            <w:proofErr w:type="spellEnd"/>
            <w:r w:rsidRPr="00092176">
              <w:rPr>
                <w:rFonts w:ascii="Lucida Console" w:hAnsi="Lucida Console" w:cs="LMMono10-Italic"/>
                <w:i/>
                <w:iCs/>
                <w:color w:val="8F5A03"/>
                <w:sz w:val="20"/>
                <w:szCs w:val="20"/>
              </w:rPr>
              <w:t>(</w:t>
            </w:r>
            <w:proofErr w:type="gramEnd"/>
            <w:r w:rsidRPr="00092176">
              <w:rPr>
                <w:rFonts w:ascii="Lucida Console" w:hAnsi="Lucida Console" w:cs="LMMono10-Italic"/>
                <w:i/>
                <w:iCs/>
                <w:color w:val="8F5A03"/>
                <w:sz w:val="20"/>
                <w:szCs w:val="20"/>
              </w:rPr>
              <w:t>)</w:t>
            </w:r>
          </w:p>
          <w:p w14:paraId="0F22A9A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setwd</w:t>
            </w:r>
            <w:proofErr w:type="spellEnd"/>
            <w:r w:rsidRPr="00092176">
              <w:rPr>
                <w:rFonts w:ascii="Lucida Console" w:hAnsi="Lucida Console" w:cs="LMMono10-Regular"/>
                <w:color w:val="000000"/>
                <w:sz w:val="20"/>
                <w:szCs w:val="20"/>
              </w:rPr>
              <w:t>(</w:t>
            </w:r>
            <w:proofErr w:type="spellStart"/>
            <w:proofErr w:type="gramStart"/>
            <w:r w:rsidRPr="00092176">
              <w:rPr>
                <w:rFonts w:ascii="Lucida Console" w:hAnsi="Lucida Console" w:cs="LMMonoLt10-Bold"/>
                <w:b/>
                <w:bCs/>
                <w:color w:val="214A88"/>
                <w:sz w:val="20"/>
                <w:szCs w:val="20"/>
              </w:rPr>
              <w:t>dirname</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rstudioapi</w:t>
            </w:r>
            <w:proofErr w:type="spellEnd"/>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getActiveDocumentContext</w:t>
            </w:r>
            <w:proofErr w:type="spellEnd"/>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3FD3431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proofErr w:type="gramStart"/>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dir</w:t>
            </w:r>
            <w:proofErr w:type="gramEnd"/>
            <w:r w:rsidRPr="00092176">
              <w:rPr>
                <w:rFonts w:ascii="Lucida Console" w:hAnsi="Lucida Console" w:cs="LMMonoLt10-Bold"/>
                <w:b/>
                <w:bCs/>
                <w:color w:val="214A88"/>
                <w:sz w:val="20"/>
                <w:szCs w:val="20"/>
              </w:rPr>
              <w:t>.exists</w:t>
            </w:r>
            <w:proofErr w:type="spellEnd"/>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 {</w:t>
            </w:r>
          </w:p>
          <w:p w14:paraId="26C2620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Lt10-Bold"/>
                <w:b/>
                <w:bCs/>
                <w:color w:val="214A88"/>
                <w:sz w:val="20"/>
                <w:szCs w:val="20"/>
              </w:rPr>
              <w:t>dir.create</w:t>
            </w:r>
            <w:proofErr w:type="spellEnd"/>
            <w:proofErr w:type="gramEnd"/>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w:t>
            </w:r>
          </w:p>
          <w:p w14:paraId="0A37DD72"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5BE87B5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C3720A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data &lt;- </w:t>
            </w:r>
            <w:proofErr w:type="spellStart"/>
            <w:r w:rsidRPr="00092176">
              <w:rPr>
                <w:rFonts w:ascii="Lucida Console" w:hAnsi="Lucida Console" w:cs="LMMonoLt10-Bold"/>
                <w:b/>
                <w:bCs/>
                <w:color w:val="214A88"/>
                <w:sz w:val="20"/>
                <w:szCs w:val="20"/>
              </w:rPr>
              <w:t>as.</w:t>
            </w:r>
            <w:proofErr w:type="gramStart"/>
            <w:r w:rsidRPr="00092176">
              <w:rPr>
                <w:rFonts w:ascii="Lucida Console" w:hAnsi="Lucida Console" w:cs="LMMonoLt10-Bold"/>
                <w:b/>
                <w:bCs/>
                <w:color w:val="214A88"/>
                <w:sz w:val="20"/>
                <w:szCs w:val="20"/>
              </w:rPr>
              <w:t>data.frame</w:t>
            </w:r>
            <w:proofErr w:type="spellEnd"/>
            <w:proofErr w:type="gramEnd"/>
            <w:r w:rsidRPr="00092176">
              <w:rPr>
                <w:rFonts w:ascii="Lucida Console" w:hAnsi="Lucida Console" w:cs="LMMono10-Regular"/>
                <w:color w:val="000000"/>
                <w:sz w:val="20"/>
                <w:szCs w:val="20"/>
              </w:rPr>
              <w:t>(</w:t>
            </w:r>
            <w:proofErr w:type="spellStart"/>
            <w:r w:rsidRPr="00092176">
              <w:rPr>
                <w:rFonts w:ascii="Lucida Console" w:hAnsi="Lucida Console" w:cs="LMMonoLt10-Bold"/>
                <w:b/>
                <w:bCs/>
                <w:color w:val="214A88"/>
                <w:sz w:val="20"/>
                <w:szCs w:val="20"/>
              </w:rPr>
              <w:t>readSDMX</w:t>
            </w:r>
            <w:proofErr w:type="spellEnd"/>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214A88"/>
                <w:sz w:val="20"/>
                <w:szCs w:val="20"/>
              </w:rPr>
              <w:t>providerId</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10-Regular"/>
                <w:color w:val="4F9A05"/>
                <w:sz w:val="20"/>
                <w:szCs w:val="20"/>
              </w:rPr>
              <w:t>"ABS"</w:t>
            </w:r>
            <w:r w:rsidRPr="00092176">
              <w:rPr>
                <w:rFonts w:ascii="Lucida Console" w:hAnsi="Lucida Console" w:cs="LMMono10-Regular"/>
                <w:color w:val="000000"/>
                <w:sz w:val="20"/>
                <w:szCs w:val="20"/>
              </w:rPr>
              <w:t>,</w:t>
            </w:r>
          </w:p>
          <w:p w14:paraId="09EC700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resource = </w:t>
            </w:r>
            <w:r w:rsidRPr="00092176">
              <w:rPr>
                <w:rFonts w:ascii="Lucida Console" w:hAnsi="Lucida Console" w:cs="LMMono10-Regular"/>
                <w:color w:val="4F9A05"/>
                <w:sz w:val="20"/>
                <w:szCs w:val="20"/>
              </w:rPr>
              <w:t>"data"</w:t>
            </w:r>
            <w:r w:rsidRPr="00092176">
              <w:rPr>
                <w:rFonts w:ascii="Lucida Console" w:hAnsi="Lucida Console" w:cs="LMMono10-Regular"/>
                <w:color w:val="000000"/>
                <w:sz w:val="20"/>
                <w:szCs w:val="20"/>
              </w:rPr>
              <w:t xml:space="preserve">, </w:t>
            </w:r>
            <w:proofErr w:type="spellStart"/>
            <w:r w:rsidRPr="00092176">
              <w:rPr>
                <w:rFonts w:ascii="Lucida Console" w:hAnsi="Lucida Console" w:cs="LMMono10-Regular"/>
                <w:color w:val="214A88"/>
                <w:sz w:val="20"/>
                <w:szCs w:val="20"/>
              </w:rPr>
              <w:t>flowRef</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10-Regular"/>
                <w:color w:val="4F9A05"/>
                <w:sz w:val="20"/>
                <w:szCs w:val="20"/>
              </w:rPr>
              <w:t>"ABS_SEIFA2016_SA2"</w:t>
            </w:r>
            <w:r w:rsidRPr="00092176">
              <w:rPr>
                <w:rFonts w:ascii="Lucida Console" w:hAnsi="Lucida Console" w:cs="LMMono10-Regular"/>
                <w:color w:val="000000"/>
                <w:sz w:val="20"/>
                <w:szCs w:val="20"/>
              </w:rPr>
              <w:t>,</w:t>
            </w:r>
          </w:p>
          <w:p w14:paraId="4E92695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10-Regular"/>
                <w:color w:val="214A88"/>
                <w:sz w:val="20"/>
                <w:szCs w:val="20"/>
              </w:rPr>
              <w:t>key.mode</w:t>
            </w:r>
            <w:proofErr w:type="spellEnd"/>
            <w:proofErr w:type="gramEnd"/>
            <w:r w:rsidRPr="00092176">
              <w:rPr>
                <w:rFonts w:ascii="Lucida Console" w:hAnsi="Lucida Console" w:cs="LMMono10-Regular"/>
                <w:color w:val="214A88"/>
                <w:sz w:val="20"/>
                <w:szCs w:val="20"/>
              </w:rPr>
              <w:t xml:space="preserve"> = </w:t>
            </w:r>
            <w:r w:rsidRPr="00092176">
              <w:rPr>
                <w:rFonts w:ascii="Lucida Console" w:hAnsi="Lucida Console" w:cs="LMMono10-Regular"/>
                <w:color w:val="4F9A05"/>
                <w:sz w:val="20"/>
                <w:szCs w:val="20"/>
              </w:rPr>
              <w:t>"SDMX"</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start = </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end = </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61E06CF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gramStart"/>
            <w:r w:rsidRPr="00092176">
              <w:rPr>
                <w:rFonts w:ascii="Lucida Console" w:hAnsi="Lucida Console" w:cs="LMMonoLt10-Bold"/>
                <w:b/>
                <w:bCs/>
                <w:color w:val="214A88"/>
                <w:sz w:val="20"/>
                <w:szCs w:val="20"/>
              </w:rPr>
              <w:t>write.csv</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data, </w:t>
            </w:r>
            <w:r w:rsidRPr="00092176">
              <w:rPr>
                <w:rFonts w:ascii="Lucida Console" w:hAnsi="Lucida Console" w:cs="LMMono10-Regular"/>
                <w:color w:val="4F9A05"/>
                <w:sz w:val="20"/>
                <w:szCs w:val="20"/>
              </w:rPr>
              <w:t>"../Data Files/ABS/SEIFA_2016_Data.csv"</w:t>
            </w:r>
            <w:r w:rsidRPr="00092176">
              <w:rPr>
                <w:rFonts w:ascii="Lucida Console" w:hAnsi="Lucida Console" w:cs="LMMono10-Regular"/>
                <w:color w:val="000000"/>
                <w:sz w:val="20"/>
                <w:szCs w:val="20"/>
              </w:rPr>
              <w:t>)</w:t>
            </w:r>
          </w:p>
          <w:p w14:paraId="67F7D777" w14:textId="77777777" w:rsidR="00092176" w:rsidRDefault="00092176" w:rsidP="00C41888">
            <w:pPr>
              <w:autoSpaceDE w:val="0"/>
              <w:autoSpaceDN w:val="0"/>
              <w:adjustRightInd w:val="0"/>
              <w:rPr>
                <w:rFonts w:ascii="LMRoman10-Bold" w:hAnsi="LMRoman10-Bold" w:cs="LMRoman10-Bold"/>
                <w:b/>
                <w:bCs/>
                <w:color w:val="000000"/>
                <w:sz w:val="20"/>
                <w:szCs w:val="20"/>
              </w:rPr>
            </w:pPr>
          </w:p>
        </w:tc>
      </w:tr>
    </w:tbl>
    <w:p w14:paraId="2E4B4A6C"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3D5AC86F" w14:textId="312471A7"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7B7B858D" w14:textId="77777777" w:rsidR="0028299B" w:rsidRDefault="0028299B">
      <w:pPr>
        <w:rPr>
          <w:ins w:id="188" w:author="Will Kent" w:date="2019-04-28T09:49:00Z"/>
          <w:rFonts w:ascii="LMRoman10-Bold" w:hAnsi="LMRoman10-Bold" w:cs="LMRoman10-Bold"/>
          <w:b/>
          <w:bCs/>
          <w:color w:val="000000"/>
          <w:sz w:val="20"/>
          <w:szCs w:val="20"/>
        </w:rPr>
      </w:pPr>
      <w:ins w:id="189" w:author="Will Kent" w:date="2019-04-28T09:49:00Z">
        <w:r>
          <w:rPr>
            <w:rFonts w:ascii="LMRoman10-Bold" w:hAnsi="LMRoman10-Bold" w:cs="LMRoman10-Bold"/>
            <w:b/>
            <w:bCs/>
            <w:color w:val="000000"/>
            <w:sz w:val="20"/>
            <w:szCs w:val="20"/>
          </w:rPr>
          <w:br w:type="page"/>
        </w:r>
      </w:ins>
    </w:p>
    <w:p w14:paraId="5EC83266" w14:textId="5DF0D72B"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4 - Example of Australian Bureau of Statistics Census 2016 data cleaning using R</w:t>
      </w:r>
    </w:p>
    <w:p w14:paraId="4142585C"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(Dwelling Type)</w:t>
      </w:r>
    </w:p>
    <w:tbl>
      <w:tblPr>
        <w:tblStyle w:val="TableGrid"/>
        <w:tblW w:w="0" w:type="auto"/>
        <w:tblLook w:val="04A0" w:firstRow="1" w:lastRow="0" w:firstColumn="1" w:lastColumn="0" w:noHBand="0" w:noVBand="1"/>
      </w:tblPr>
      <w:tblGrid>
        <w:gridCol w:w="9242"/>
      </w:tblGrid>
      <w:tr w:rsidR="00092176" w:rsidRPr="00092176" w14:paraId="79CA9A0B" w14:textId="77777777" w:rsidTr="00092176">
        <w:tc>
          <w:tcPr>
            <w:tcW w:w="9242" w:type="dxa"/>
          </w:tcPr>
          <w:p w14:paraId="5E97332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tidyverse</w:t>
            </w:r>
            <w:proofErr w:type="spellEnd"/>
            <w:r w:rsidRPr="00092176">
              <w:rPr>
                <w:rFonts w:ascii="Lucida Console" w:hAnsi="Lucida Console" w:cs="LMMono10-Regular"/>
                <w:color w:val="000000"/>
                <w:sz w:val="20"/>
                <w:szCs w:val="20"/>
              </w:rPr>
              <w:t>)</w:t>
            </w:r>
          </w:p>
          <w:p w14:paraId="69931359"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w:t>
            </w:r>
            <w:proofErr w:type="spellStart"/>
            <w:proofErr w:type="gramStart"/>
            <w:r w:rsidRPr="00092176">
              <w:rPr>
                <w:rFonts w:ascii="Lucida Console" w:hAnsi="Lucida Console" w:cs="LMMono10-Regular"/>
                <w:color w:val="000000"/>
                <w:sz w:val="20"/>
                <w:szCs w:val="20"/>
              </w:rPr>
              <w:t>data.table</w:t>
            </w:r>
            <w:proofErr w:type="spellEnd"/>
            <w:proofErr w:type="gramEnd"/>
            <w:r w:rsidRPr="00092176">
              <w:rPr>
                <w:rFonts w:ascii="Lucida Console" w:hAnsi="Lucida Console" w:cs="LMMono10-Regular"/>
                <w:color w:val="000000"/>
                <w:sz w:val="20"/>
                <w:szCs w:val="20"/>
              </w:rPr>
              <w:t>)</w:t>
            </w:r>
          </w:p>
          <w:p w14:paraId="43EF2CB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A5A1A8B"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w:t>
            </w:r>
            <w:proofErr w:type="spellStart"/>
            <w:proofErr w:type="gramStart"/>
            <w:r w:rsidRPr="00092176">
              <w:rPr>
                <w:rFonts w:ascii="Lucida Console" w:hAnsi="Lucida Console" w:cs="LMMono10-Italic"/>
                <w:i/>
                <w:iCs/>
                <w:color w:val="8F5A03"/>
                <w:sz w:val="20"/>
                <w:szCs w:val="20"/>
              </w:rPr>
              <w:t>getwd</w:t>
            </w:r>
            <w:proofErr w:type="spellEnd"/>
            <w:r w:rsidRPr="00092176">
              <w:rPr>
                <w:rFonts w:ascii="Lucida Console" w:hAnsi="Lucida Console" w:cs="LMMono10-Italic"/>
                <w:i/>
                <w:iCs/>
                <w:color w:val="8F5A03"/>
                <w:sz w:val="20"/>
                <w:szCs w:val="20"/>
              </w:rPr>
              <w:t>(</w:t>
            </w:r>
            <w:proofErr w:type="gramEnd"/>
            <w:r w:rsidRPr="00092176">
              <w:rPr>
                <w:rFonts w:ascii="Lucida Console" w:hAnsi="Lucida Console" w:cs="LMMono10-Italic"/>
                <w:i/>
                <w:iCs/>
                <w:color w:val="8F5A03"/>
                <w:sz w:val="20"/>
                <w:szCs w:val="20"/>
              </w:rPr>
              <w:t>)</w:t>
            </w:r>
          </w:p>
          <w:p w14:paraId="7DB91ED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setwd</w:t>
            </w:r>
            <w:proofErr w:type="spellEnd"/>
            <w:r w:rsidRPr="00092176">
              <w:rPr>
                <w:rFonts w:ascii="Lucida Console" w:hAnsi="Lucida Console" w:cs="LMMono10-Regular"/>
                <w:color w:val="000000"/>
                <w:sz w:val="20"/>
                <w:szCs w:val="20"/>
              </w:rPr>
              <w:t>(</w:t>
            </w:r>
            <w:proofErr w:type="spellStart"/>
            <w:proofErr w:type="gramStart"/>
            <w:r w:rsidRPr="00092176">
              <w:rPr>
                <w:rFonts w:ascii="Lucida Console" w:hAnsi="Lucida Console" w:cs="LMMonoLt10-Bold"/>
                <w:b/>
                <w:bCs/>
                <w:color w:val="214A88"/>
                <w:sz w:val="20"/>
                <w:szCs w:val="20"/>
              </w:rPr>
              <w:t>dirname</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rstudioapi</w:t>
            </w:r>
            <w:proofErr w:type="spellEnd"/>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getActiveDocumentContext</w:t>
            </w:r>
            <w:proofErr w:type="spellEnd"/>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41E0D78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Read the raw data csv</w:t>
            </w:r>
          </w:p>
          <w:p w14:paraId="69B8289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raw_data</w:t>
            </w:r>
            <w:proofErr w:type="spellEnd"/>
            <w:r w:rsidRPr="00092176">
              <w:rPr>
                <w:rFonts w:ascii="Lucida Console" w:hAnsi="Lucida Console" w:cs="LMMono10-Regular"/>
                <w:color w:val="000000"/>
                <w:sz w:val="20"/>
                <w:szCs w:val="20"/>
              </w:rPr>
              <w:t xml:space="preserve"> &lt;- </w:t>
            </w:r>
            <w:proofErr w:type="gramStart"/>
            <w:r w:rsidRPr="00092176">
              <w:rPr>
                <w:rFonts w:ascii="Lucida Console" w:hAnsi="Lucida Console" w:cs="LMMonoLt10-Bold"/>
                <w:b/>
                <w:bCs/>
                <w:color w:val="214A88"/>
                <w:sz w:val="20"/>
                <w:szCs w:val="20"/>
              </w:rPr>
              <w:t>read.csv</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4F9A05"/>
                <w:sz w:val="20"/>
                <w:szCs w:val="20"/>
              </w:rPr>
              <w:t>"../../Raw Data/Data Files/ABS/Dwelling_Type_SA2_2016.csv"</w:t>
            </w:r>
            <w:r w:rsidRPr="00092176">
              <w:rPr>
                <w:rFonts w:ascii="Lucida Console" w:hAnsi="Lucida Console" w:cs="LMMono10-Regular"/>
                <w:color w:val="000000"/>
                <w:sz w:val="20"/>
                <w:szCs w:val="20"/>
              </w:rPr>
              <w:t>,</w:t>
            </w:r>
          </w:p>
          <w:p w14:paraId="58F9C93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quote = </w:t>
            </w:r>
            <w:r w:rsidRPr="00092176">
              <w:rPr>
                <w:rFonts w:ascii="Lucida Console" w:hAnsi="Lucida Console" w:cs="LMMono10-Regular"/>
                <w:color w:val="4F9A05"/>
                <w:sz w:val="20"/>
                <w:szCs w:val="20"/>
              </w:rPr>
              <w:t>"\""</w:t>
            </w:r>
            <w:r w:rsidRPr="00092176">
              <w:rPr>
                <w:rFonts w:ascii="Lucida Console" w:hAnsi="Lucida Console" w:cs="LMMono10-Regular"/>
                <w:color w:val="000000"/>
                <w:sz w:val="20"/>
                <w:szCs w:val="20"/>
              </w:rPr>
              <w:t>)</w:t>
            </w:r>
          </w:p>
          <w:p w14:paraId="01A97B8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head</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raw_data</w:t>
            </w:r>
            <w:proofErr w:type="spellEnd"/>
            <w:r w:rsidRPr="00092176">
              <w:rPr>
                <w:rFonts w:ascii="Lucida Console" w:hAnsi="Lucida Console" w:cs="LMMono10-Regular"/>
                <w:color w:val="000000"/>
                <w:sz w:val="20"/>
                <w:szCs w:val="20"/>
              </w:rPr>
              <w:t>)</w:t>
            </w:r>
          </w:p>
          <w:p w14:paraId="5DF4D27E"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str</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raw_data</w:t>
            </w:r>
            <w:proofErr w:type="spellEnd"/>
            <w:r w:rsidRPr="00092176">
              <w:rPr>
                <w:rFonts w:ascii="Lucida Console" w:hAnsi="Lucida Console" w:cs="LMMono10-Regular"/>
                <w:color w:val="000000"/>
                <w:sz w:val="20"/>
                <w:szCs w:val="20"/>
              </w:rPr>
              <w:t>)</w:t>
            </w:r>
          </w:p>
          <w:p w14:paraId="4992982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43C0D8F"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Clean the data - Band Dwelling Type and</w:t>
            </w:r>
          </w:p>
          <w:p w14:paraId="5EE0E77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create percentages - Note Total is not</w:t>
            </w:r>
          </w:p>
          <w:p w14:paraId="751C82C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always the sum of the breakdown</w:t>
            </w:r>
          </w:p>
          <w:p w14:paraId="61D17E6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clean_data</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raw_data</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w:t>
            </w:r>
          </w:p>
          <w:p w14:paraId="3CEC2B1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4F9A05"/>
                <w:sz w:val="20"/>
                <w:szCs w:val="20"/>
              </w:rPr>
              <w:t>"Total"</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DWELLING_BAND = </w:t>
            </w:r>
            <w:proofErr w:type="spellStart"/>
            <w:r w:rsidRPr="00092176">
              <w:rPr>
                <w:rFonts w:ascii="Lucida Console" w:hAnsi="Lucida Console" w:cs="LMMonoLt10-Bold"/>
                <w:b/>
                <w:bCs/>
                <w:color w:val="214A88"/>
                <w:sz w:val="20"/>
                <w:szCs w:val="20"/>
              </w:rPr>
              <w:t>case_when</w:t>
            </w:r>
            <w:proofErr w:type="spellEnd"/>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w:t>
            </w:r>
          </w:p>
          <w:p w14:paraId="4B3DBEC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 xml:space="preserve">"Separate house "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"DWELLING_HOUSE"</w:t>
            </w:r>
            <w:r w:rsidRPr="00092176">
              <w:rPr>
                <w:rFonts w:ascii="Lucida Console" w:hAnsi="Lucida Console" w:cs="LMMono10-Regular"/>
                <w:color w:val="000000"/>
                <w:sz w:val="20"/>
                <w:szCs w:val="20"/>
              </w:rPr>
              <w:t>,</w:t>
            </w:r>
          </w:p>
          <w:p w14:paraId="1ACC1B87"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%like% </w:t>
            </w:r>
            <w:r w:rsidRPr="00092176">
              <w:rPr>
                <w:rFonts w:ascii="Lucida Console" w:hAnsi="Lucida Console" w:cs="LMMono10-Regular"/>
                <w:color w:val="4F9A05"/>
                <w:sz w:val="20"/>
                <w:szCs w:val="20"/>
              </w:rPr>
              <w:t xml:space="preserve">"Semi-detached, row or terrace house" </w:t>
            </w:r>
            <w:r w:rsidRPr="00092176">
              <w:rPr>
                <w:rFonts w:ascii="Lucida Console" w:hAnsi="Lucida Console" w:cs="LMMonoLt10-Bold"/>
                <w:b/>
                <w:bCs/>
                <w:color w:val="CF5C00"/>
                <w:sz w:val="20"/>
                <w:szCs w:val="20"/>
              </w:rPr>
              <w:t>~</w:t>
            </w:r>
          </w:p>
          <w:p w14:paraId="2348D7F8"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4F9A05"/>
                <w:sz w:val="20"/>
                <w:szCs w:val="20"/>
              </w:rPr>
              <w:t>"DWELLING_SEMI"</w:t>
            </w:r>
            <w:r w:rsidRPr="00092176">
              <w:rPr>
                <w:rFonts w:ascii="Lucida Console" w:hAnsi="Lucida Console" w:cs="LMMono10-Regular"/>
                <w:color w:val="000000"/>
                <w:sz w:val="20"/>
                <w:szCs w:val="20"/>
              </w:rPr>
              <w:t xml:space="preserve">, DWELLING_TYPE </w:t>
            </w:r>
            <w:r w:rsidRPr="00092176">
              <w:rPr>
                <w:rFonts w:ascii="Lucida Console" w:hAnsi="Lucida Console" w:cs="LMMonoLt10-Bold"/>
                <w:b/>
                <w:bCs/>
                <w:color w:val="CF5C00"/>
                <w:sz w:val="20"/>
                <w:szCs w:val="20"/>
              </w:rPr>
              <w:t>%like%</w:t>
            </w:r>
          </w:p>
          <w:p w14:paraId="3C921B5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 xml:space="preserve">"Flat or apartment"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"DWELLING_FLAT"</w:t>
            </w:r>
            <w:r w:rsidRPr="00092176">
              <w:rPr>
                <w:rFonts w:ascii="Lucida Console" w:hAnsi="Lucida Console" w:cs="LMMono10-Regular"/>
                <w:color w:val="000000"/>
                <w:sz w:val="20"/>
                <w:szCs w:val="20"/>
              </w:rPr>
              <w:t>,</w:t>
            </w:r>
          </w:p>
          <w:p w14:paraId="4C2F8EB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%like% </w:t>
            </w:r>
            <w:r w:rsidRPr="00092176">
              <w:rPr>
                <w:rFonts w:ascii="Lucida Console" w:hAnsi="Lucida Console" w:cs="LMMono10-Regular"/>
                <w:color w:val="4F9A05"/>
                <w:sz w:val="20"/>
                <w:szCs w:val="20"/>
              </w:rPr>
              <w:t xml:space="preserve">"House or flat attached to a shop" </w:t>
            </w:r>
            <w:r w:rsidRPr="00092176">
              <w:rPr>
                <w:rFonts w:ascii="Lucida Console" w:hAnsi="Lucida Console" w:cs="LMMonoLt10-Bold"/>
                <w:b/>
                <w:bCs/>
                <w:color w:val="CF5C00"/>
                <w:sz w:val="20"/>
                <w:szCs w:val="20"/>
              </w:rPr>
              <w:t>~</w:t>
            </w:r>
          </w:p>
          <w:p w14:paraId="57826EC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4F9A05"/>
                <w:sz w:val="20"/>
                <w:szCs w:val="20"/>
              </w:rPr>
              <w:t>"DWELLING_FLAT"</w:t>
            </w:r>
            <w:r w:rsidRPr="00092176">
              <w:rPr>
                <w:rFonts w:ascii="Lucida Console" w:hAnsi="Lucida Console" w:cs="LMMono10-Regular"/>
                <w:color w:val="000000"/>
                <w:sz w:val="20"/>
                <w:szCs w:val="20"/>
              </w:rPr>
              <w:t xml:space="preserve">, </w:t>
            </w:r>
            <w:r w:rsidRPr="00092176">
              <w:rPr>
                <w:rFonts w:ascii="Lucida Console" w:hAnsi="Lucida Console" w:cs="LMMono10-Regular"/>
                <w:color w:val="8F5A03"/>
                <w:sz w:val="20"/>
                <w:szCs w:val="20"/>
              </w:rPr>
              <w:t xml:space="preserve">TRUE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"DWELLING_OTHER"</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41E08489"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gramStart"/>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SA2_CODE, DWELLING_BAND, </w:t>
            </w:r>
            <w:proofErr w:type="spellStart"/>
            <w:r w:rsidRPr="00092176">
              <w:rPr>
                <w:rFonts w:ascii="Lucida Console" w:hAnsi="Lucida Console" w:cs="LMMono10-Regular"/>
                <w:color w:val="000000"/>
                <w:sz w:val="20"/>
                <w:szCs w:val="20"/>
              </w:rPr>
              <w:t>obsValue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5D49571B"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Lt10-Bold"/>
                <w:b/>
                <w:bCs/>
                <w:color w:val="214A88"/>
                <w:sz w:val="20"/>
                <w:szCs w:val="20"/>
              </w:rPr>
              <w:t>group_</w:t>
            </w:r>
            <w:proofErr w:type="gramStart"/>
            <w:r w:rsidRPr="00092176">
              <w:rPr>
                <w:rFonts w:ascii="Lucida Console" w:hAnsi="Lucida Console" w:cs="LMMonoLt10-Bold"/>
                <w:b/>
                <w:bCs/>
                <w:color w:val="214A88"/>
                <w:sz w:val="20"/>
                <w:szCs w:val="20"/>
              </w:rPr>
              <w:t>by</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SA2_CODE, DWELLING_BAND) </w:t>
            </w:r>
            <w:r w:rsidRPr="00092176">
              <w:rPr>
                <w:rFonts w:ascii="Lucida Console" w:hAnsi="Lucida Console" w:cs="LMMonoLt10-Bold"/>
                <w:b/>
                <w:bCs/>
                <w:color w:val="CF5C00"/>
                <w:sz w:val="20"/>
                <w:szCs w:val="20"/>
              </w:rPr>
              <w:t>%&gt;%</w:t>
            </w:r>
          </w:p>
          <w:p w14:paraId="619F90C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gramStart"/>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214A88"/>
                <w:sz w:val="20"/>
                <w:szCs w:val="20"/>
              </w:rPr>
              <w:t>Total_Value</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obsValue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4181362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gramStart"/>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DWELLING_BAND, </w:t>
            </w:r>
            <w:proofErr w:type="spellStart"/>
            <w:r w:rsidRPr="00092176">
              <w:rPr>
                <w:rFonts w:ascii="Lucida Console" w:hAnsi="Lucida Console" w:cs="LMMono10-Regular"/>
                <w:color w:val="000000"/>
                <w:sz w:val="20"/>
                <w:szCs w:val="20"/>
              </w:rPr>
              <w:t>Total_Value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15080BB5"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gramStart"/>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PERC_DWELLING_HOUSE = </w:t>
            </w:r>
            <w:r w:rsidRPr="00092176">
              <w:rPr>
                <w:rFonts w:ascii="Lucida Console" w:hAnsi="Lucida Console" w:cs="LMMono10-Regular"/>
                <w:color w:val="000000"/>
                <w:sz w:val="20"/>
                <w:szCs w:val="20"/>
              </w:rPr>
              <w:t>DWELLING_HOUSE</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70B5CA6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DWELLING_OTHER),</w:t>
            </w:r>
          </w:p>
          <w:p w14:paraId="0924008F"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214A88"/>
                <w:sz w:val="20"/>
                <w:szCs w:val="20"/>
              </w:rPr>
              <w:t xml:space="preserve">PERC_DWELLING_FLAT = </w:t>
            </w:r>
            <w:r w:rsidRPr="00092176">
              <w:rPr>
                <w:rFonts w:ascii="Lucida Console" w:hAnsi="Lucida Console" w:cs="LMMono10-Regular"/>
                <w:color w:val="000000"/>
                <w:sz w:val="20"/>
                <w:szCs w:val="20"/>
              </w:rPr>
              <w:t>DWELLING_FLAT</w:t>
            </w:r>
            <w:proofErr w:type="gramStart"/>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4536279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4998D9A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DWELLING_OTHER), </w:t>
            </w:r>
            <w:r w:rsidRPr="00092176">
              <w:rPr>
                <w:rFonts w:ascii="Lucida Console" w:hAnsi="Lucida Console" w:cs="LMMono10-Regular"/>
                <w:color w:val="214A88"/>
                <w:sz w:val="20"/>
                <w:szCs w:val="20"/>
              </w:rPr>
              <w:t xml:space="preserve">PERC_DWELLING_SEMI = </w:t>
            </w:r>
            <w:r w:rsidRPr="00092176">
              <w:rPr>
                <w:rFonts w:ascii="Lucida Console" w:hAnsi="Lucida Console" w:cs="LMMono10-Regular"/>
                <w:color w:val="000000"/>
                <w:sz w:val="20"/>
                <w:szCs w:val="20"/>
              </w:rPr>
              <w:t>DWELLING_SEMI</w:t>
            </w:r>
            <w:proofErr w:type="gramStart"/>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07E32F7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31A1BB5B"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DWELLING_OTHER), </w:t>
            </w:r>
            <w:r w:rsidRPr="00092176">
              <w:rPr>
                <w:rFonts w:ascii="Lucida Console" w:hAnsi="Lucida Console" w:cs="LMMono10-Regular"/>
                <w:color w:val="214A88"/>
                <w:sz w:val="20"/>
                <w:szCs w:val="20"/>
              </w:rPr>
              <w:t xml:space="preserve">PERC_DWELLING_OTHER = </w:t>
            </w:r>
            <w:r w:rsidRPr="00092176">
              <w:rPr>
                <w:rFonts w:ascii="Lucida Console" w:hAnsi="Lucida Console" w:cs="LMMono10-Regular"/>
                <w:color w:val="000000"/>
                <w:sz w:val="20"/>
                <w:szCs w:val="20"/>
              </w:rPr>
              <w:t>DWELLING_OTHER</w:t>
            </w:r>
            <w:proofErr w:type="gramStart"/>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249D6FF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46DC613E"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DWELLING_OTHER))</w:t>
            </w:r>
          </w:p>
          <w:p w14:paraId="17E426A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F8B688F"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Write cleaned data set to csv </w:t>
            </w:r>
            <w:proofErr w:type="spellStart"/>
            <w:proofErr w:type="gramStart"/>
            <w:r w:rsidRPr="00092176">
              <w:rPr>
                <w:rFonts w:ascii="Lucida Console" w:hAnsi="Lucida Console" w:cs="LMMono10-Italic"/>
                <w:i/>
                <w:iCs/>
                <w:color w:val="8F5A03"/>
                <w:sz w:val="20"/>
                <w:szCs w:val="20"/>
              </w:rPr>
              <w:t>getwd</w:t>
            </w:r>
            <w:proofErr w:type="spellEnd"/>
            <w:r w:rsidRPr="00092176">
              <w:rPr>
                <w:rFonts w:ascii="Lucida Console" w:hAnsi="Lucida Console" w:cs="LMMono10-Italic"/>
                <w:i/>
                <w:iCs/>
                <w:color w:val="8F5A03"/>
                <w:sz w:val="20"/>
                <w:szCs w:val="20"/>
              </w:rPr>
              <w:t>(</w:t>
            </w:r>
            <w:proofErr w:type="gramEnd"/>
            <w:r w:rsidRPr="00092176">
              <w:rPr>
                <w:rFonts w:ascii="Lucida Console" w:hAnsi="Lucida Console" w:cs="LMMono10-Italic"/>
                <w:i/>
                <w:iCs/>
                <w:color w:val="8F5A03"/>
                <w:sz w:val="20"/>
                <w:szCs w:val="20"/>
              </w:rPr>
              <w:t>)</w:t>
            </w:r>
          </w:p>
          <w:p w14:paraId="7236F20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write_</w:t>
            </w:r>
            <w:proofErr w:type="gramStart"/>
            <w:r w:rsidRPr="00092176">
              <w:rPr>
                <w:rFonts w:ascii="Lucida Console" w:hAnsi="Lucida Console" w:cs="LMMonoLt10-Bold"/>
                <w:b/>
                <w:bCs/>
                <w:color w:val="214A88"/>
                <w:sz w:val="20"/>
                <w:szCs w:val="20"/>
              </w:rPr>
              <w:t>csv</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clean_data</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"../Data Files/ABS/Dwelling_Type_SA2.csv"</w:t>
            </w:r>
            <w:r w:rsidRPr="00092176">
              <w:rPr>
                <w:rFonts w:ascii="Lucida Console" w:hAnsi="Lucida Console" w:cs="LMMono10-Regular"/>
                <w:color w:val="000000"/>
                <w:sz w:val="20"/>
                <w:szCs w:val="20"/>
              </w:rPr>
              <w:t>)</w:t>
            </w:r>
          </w:p>
          <w:p w14:paraId="7D8887B1" w14:textId="77777777" w:rsidR="00092176" w:rsidRPr="00092176" w:rsidRDefault="00092176" w:rsidP="00C41888">
            <w:pPr>
              <w:autoSpaceDE w:val="0"/>
              <w:autoSpaceDN w:val="0"/>
              <w:adjustRightInd w:val="0"/>
              <w:rPr>
                <w:rFonts w:ascii="Lucida Console" w:hAnsi="Lucida Console" w:cs="LMRoman10-Bold"/>
                <w:b/>
                <w:bCs/>
                <w:color w:val="000000"/>
                <w:sz w:val="20"/>
                <w:szCs w:val="20"/>
              </w:rPr>
            </w:pPr>
          </w:p>
        </w:tc>
      </w:tr>
    </w:tbl>
    <w:p w14:paraId="5E28E603"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7E63AB00" w14:textId="26AA97C7"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688CC638" w14:textId="77777777" w:rsidR="0028299B" w:rsidRDefault="0028299B">
      <w:pPr>
        <w:rPr>
          <w:ins w:id="190" w:author="Will Kent" w:date="2019-04-28T09:49:00Z"/>
          <w:rFonts w:ascii="LMRoman10-Bold" w:hAnsi="LMRoman10-Bold" w:cs="LMRoman10-Bold"/>
          <w:b/>
          <w:bCs/>
          <w:color w:val="000000"/>
          <w:sz w:val="20"/>
          <w:szCs w:val="20"/>
        </w:rPr>
      </w:pPr>
      <w:ins w:id="191" w:author="Will Kent" w:date="2019-04-28T09:49:00Z">
        <w:r>
          <w:rPr>
            <w:rFonts w:ascii="LMRoman10-Bold" w:hAnsi="LMRoman10-Bold" w:cs="LMRoman10-Bold"/>
            <w:b/>
            <w:bCs/>
            <w:color w:val="000000"/>
            <w:sz w:val="20"/>
            <w:szCs w:val="20"/>
          </w:rPr>
          <w:br w:type="page"/>
        </w:r>
      </w:ins>
    </w:p>
    <w:p w14:paraId="50A4147D" w14:textId="4CBF78DE"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5 - Example of Australian Bureau of Statistics Census 2016 data cleaning using R</w:t>
      </w:r>
    </w:p>
    <w:p w14:paraId="41B2D20E"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(Demographics)</w:t>
      </w:r>
    </w:p>
    <w:tbl>
      <w:tblPr>
        <w:tblStyle w:val="TableGrid"/>
        <w:tblW w:w="0" w:type="auto"/>
        <w:tblLook w:val="04A0" w:firstRow="1" w:lastRow="0" w:firstColumn="1" w:lastColumn="0" w:noHBand="0" w:noVBand="1"/>
      </w:tblPr>
      <w:tblGrid>
        <w:gridCol w:w="9242"/>
      </w:tblGrid>
      <w:tr w:rsidR="00092176" w:rsidRPr="00092176" w14:paraId="63CD923B" w14:textId="77777777" w:rsidTr="00092176">
        <w:tc>
          <w:tcPr>
            <w:tcW w:w="9242" w:type="dxa"/>
          </w:tcPr>
          <w:p w14:paraId="3A7179F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tidyverse</w:t>
            </w:r>
            <w:proofErr w:type="spellEnd"/>
            <w:r w:rsidRPr="00092176">
              <w:rPr>
                <w:rFonts w:ascii="Lucida Console" w:hAnsi="Lucida Console" w:cs="LMMono10-Regular"/>
                <w:color w:val="000000"/>
                <w:sz w:val="20"/>
                <w:szCs w:val="20"/>
              </w:rPr>
              <w:t>)</w:t>
            </w:r>
          </w:p>
          <w:p w14:paraId="2E6174F1"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(janitor)</w:t>
            </w:r>
          </w:p>
          <w:p w14:paraId="594DB8B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BD0047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setwd</w:t>
            </w:r>
            <w:proofErr w:type="spellEnd"/>
            <w:r w:rsidRPr="00092176">
              <w:rPr>
                <w:rFonts w:ascii="Lucida Console" w:hAnsi="Lucida Console" w:cs="LMMono10-Regular"/>
                <w:color w:val="000000"/>
                <w:sz w:val="20"/>
                <w:szCs w:val="20"/>
              </w:rPr>
              <w:t>(</w:t>
            </w:r>
            <w:proofErr w:type="spellStart"/>
            <w:proofErr w:type="gramStart"/>
            <w:r w:rsidRPr="00092176">
              <w:rPr>
                <w:rFonts w:ascii="Lucida Console" w:hAnsi="Lucida Console" w:cs="LMMonoLt10-Bold"/>
                <w:b/>
                <w:bCs/>
                <w:color w:val="214A88"/>
                <w:sz w:val="20"/>
                <w:szCs w:val="20"/>
              </w:rPr>
              <w:t>dirname</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rstudioapi</w:t>
            </w:r>
            <w:proofErr w:type="spellEnd"/>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getActiveDocumentContext</w:t>
            </w:r>
            <w:proofErr w:type="spellEnd"/>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2648049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erp</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Lt10-Bold"/>
                <w:b/>
                <w:bCs/>
                <w:color w:val="214A88"/>
                <w:sz w:val="20"/>
                <w:szCs w:val="20"/>
              </w:rPr>
              <w:t>read_</w:t>
            </w:r>
            <w:proofErr w:type="gramStart"/>
            <w:r w:rsidRPr="00092176">
              <w:rPr>
                <w:rFonts w:ascii="Lucida Console" w:hAnsi="Lucida Console" w:cs="LMMonoLt10-Bold"/>
                <w:b/>
                <w:bCs/>
                <w:color w:val="214A88"/>
                <w:sz w:val="20"/>
                <w:szCs w:val="20"/>
              </w:rPr>
              <w:t>csv</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4F9A05"/>
                <w:sz w:val="20"/>
                <w:szCs w:val="20"/>
              </w:rPr>
              <w:t>"../../Raw Data/Data Files/ABS/ERP/ABS_ERP_ASGS2016_25042019132433480.csv"</w:t>
            </w:r>
            <w:r w:rsidRPr="00092176">
              <w:rPr>
                <w:rFonts w:ascii="Lucida Console" w:hAnsi="Lucida Console" w:cs="LMMono10-Regular"/>
                <w:color w:val="000000"/>
                <w:sz w:val="20"/>
                <w:szCs w:val="20"/>
              </w:rPr>
              <w:t>)</w:t>
            </w:r>
          </w:p>
          <w:p w14:paraId="33E44FD9"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names</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erp</w:t>
            </w:r>
            <w:proofErr w:type="spellEnd"/>
            <w:r w:rsidRPr="00092176">
              <w:rPr>
                <w:rFonts w:ascii="Lucida Console" w:hAnsi="Lucida Console" w:cs="LMMono10-Regular"/>
                <w:color w:val="000000"/>
                <w:sz w:val="20"/>
                <w:szCs w:val="20"/>
              </w:rPr>
              <w:t>)</w:t>
            </w:r>
          </w:p>
          <w:p w14:paraId="15B3F88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8D8068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erp</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erp</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proofErr w:type="gramEnd"/>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"MEASURE"</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"Measure"</w:t>
            </w:r>
            <w:r w:rsidRPr="00092176">
              <w:rPr>
                <w:rFonts w:ascii="Lucida Console" w:hAnsi="Lucida Console" w:cs="LMMono10-Regular"/>
                <w:color w:val="000000"/>
                <w:sz w:val="20"/>
                <w:szCs w:val="20"/>
              </w:rPr>
              <w:t>,</w:t>
            </w:r>
          </w:p>
          <w:p w14:paraId="727E786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"SEX_ABS"</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"AGE"</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"FREQUENCY"</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"Frequency"</w:t>
            </w:r>
            <w:r w:rsidRPr="00092176">
              <w:rPr>
                <w:rFonts w:ascii="Lucida Console" w:hAnsi="Lucida Console" w:cs="LMMono10-Regular"/>
                <w:color w:val="000000"/>
                <w:sz w:val="20"/>
                <w:szCs w:val="20"/>
              </w:rPr>
              <w:t>,</w:t>
            </w:r>
          </w:p>
          <w:p w14:paraId="78DEC73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"TIME"</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"Flag Codes"</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"Flags"</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"REGIONTYPE"</w:t>
            </w:r>
            <w:r w:rsidRPr="00092176">
              <w:rPr>
                <w:rFonts w:ascii="Lucida Console" w:hAnsi="Lucida Console" w:cs="LMMono10-Regular"/>
                <w:color w:val="000000"/>
                <w:sz w:val="20"/>
                <w:szCs w:val="20"/>
              </w:rPr>
              <w:t>,</w:t>
            </w:r>
          </w:p>
          <w:p w14:paraId="158D45C0"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"Geography Level"</w:t>
            </w:r>
            <w:r w:rsidRPr="00092176">
              <w:rPr>
                <w:rFonts w:ascii="Lucida Console" w:hAnsi="Lucida Console" w:cs="LMMono10-Regular"/>
                <w:color w:val="000000"/>
                <w:sz w:val="20"/>
                <w:szCs w:val="20"/>
              </w:rPr>
              <w:t>))</w:t>
            </w:r>
          </w:p>
          <w:p w14:paraId="79306C5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7B9963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erp</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erp</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rename</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000000"/>
                <w:sz w:val="20"/>
                <w:szCs w:val="20"/>
              </w:rPr>
              <w:t>ASGS_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55C4900D"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clean_</w:t>
            </w:r>
            <w:proofErr w:type="gramStart"/>
            <w:r w:rsidRPr="00092176">
              <w:rPr>
                <w:rFonts w:ascii="Lucida Console" w:hAnsi="Lucida Console" w:cs="LMMonoLt10-Bold"/>
                <w:b/>
                <w:bCs/>
                <w:color w:val="214A88"/>
                <w:sz w:val="20"/>
                <w:szCs w:val="20"/>
              </w:rPr>
              <w:t>names</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w:t>
            </w:r>
          </w:p>
          <w:p w14:paraId="51B9FD0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0D714E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erp_by_sex</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erp</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group_</w:t>
            </w:r>
            <w:proofErr w:type="gramStart"/>
            <w:r w:rsidRPr="00092176">
              <w:rPr>
                <w:rFonts w:ascii="Lucida Console" w:hAnsi="Lucida Console" w:cs="LMMonoLt10-Bold"/>
                <w:b/>
                <w:bCs/>
                <w:color w:val="214A88"/>
                <w:sz w:val="20"/>
                <w:szCs w:val="20"/>
              </w:rPr>
              <w:t>by</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sa2_code,</w:t>
            </w:r>
          </w:p>
          <w:p w14:paraId="064A5F2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sex)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214A88"/>
                <w:sz w:val="20"/>
                <w:szCs w:val="20"/>
              </w:rPr>
              <w:t>total_value</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(value)) </w:t>
            </w:r>
            <w:r w:rsidRPr="00092176">
              <w:rPr>
                <w:rFonts w:ascii="Lucida Console" w:hAnsi="Lucida Console" w:cs="LMMonoLt10-Bold"/>
                <w:b/>
                <w:bCs/>
                <w:color w:val="CF5C00"/>
                <w:sz w:val="20"/>
                <w:szCs w:val="20"/>
              </w:rPr>
              <w:t>%&gt;%</w:t>
            </w:r>
          </w:p>
          <w:p w14:paraId="6E321916" w14:textId="77777777" w:rsidR="00092176" w:rsidRDefault="00092176" w:rsidP="00092176">
            <w:pPr>
              <w:autoSpaceDE w:val="0"/>
              <w:autoSpaceDN w:val="0"/>
              <w:adjustRightInd w:val="0"/>
              <w:rPr>
                <w:rFonts w:ascii="Lucida Console" w:hAnsi="Lucida Console" w:cs="LMMono10-Regular"/>
                <w:color w:val="000000"/>
                <w:sz w:val="20"/>
                <w:szCs w:val="20"/>
              </w:rPr>
            </w:pPr>
            <w:proofErr w:type="gramStart"/>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sex, </w:t>
            </w:r>
            <w:proofErr w:type="spellStart"/>
            <w:r w:rsidRPr="00092176">
              <w:rPr>
                <w:rFonts w:ascii="Lucida Console" w:hAnsi="Lucida Console" w:cs="LMMono10-Regular"/>
                <w:color w:val="000000"/>
                <w:sz w:val="20"/>
                <w:szCs w:val="20"/>
              </w:rPr>
              <w:t>total_value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clean_names</w:t>
            </w:r>
            <w:proofErr w:type="spellEnd"/>
            <w:r w:rsidRPr="00092176">
              <w:rPr>
                <w:rFonts w:ascii="Lucida Console" w:hAnsi="Lucida Console" w:cs="LMMono10-Regular"/>
                <w:color w:val="000000"/>
                <w:sz w:val="20"/>
                <w:szCs w:val="20"/>
              </w:rPr>
              <w:t>()</w:t>
            </w:r>
          </w:p>
          <w:p w14:paraId="672C0BA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2F955B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erp_by_age</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erp</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group_</w:t>
            </w:r>
            <w:proofErr w:type="gramStart"/>
            <w:r w:rsidRPr="00092176">
              <w:rPr>
                <w:rFonts w:ascii="Lucida Console" w:hAnsi="Lucida Console" w:cs="LMMonoLt10-Bold"/>
                <w:b/>
                <w:bCs/>
                <w:color w:val="214A88"/>
                <w:sz w:val="20"/>
                <w:szCs w:val="20"/>
              </w:rPr>
              <w:t>by</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sa2_code,</w:t>
            </w:r>
          </w:p>
          <w:p w14:paraId="025AC0A0"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age)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214A88"/>
                <w:sz w:val="20"/>
                <w:szCs w:val="20"/>
              </w:rPr>
              <w:t>total_value</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(value)) </w:t>
            </w:r>
            <w:r w:rsidRPr="00092176">
              <w:rPr>
                <w:rFonts w:ascii="Lucida Console" w:hAnsi="Lucida Console" w:cs="LMMonoLt10-Bold"/>
                <w:b/>
                <w:bCs/>
                <w:color w:val="CF5C00"/>
                <w:sz w:val="20"/>
                <w:szCs w:val="20"/>
              </w:rPr>
              <w:t>%&gt;%</w:t>
            </w:r>
          </w:p>
          <w:p w14:paraId="6E9C7DDC" w14:textId="77777777" w:rsidR="00092176" w:rsidRDefault="00092176" w:rsidP="00092176">
            <w:pPr>
              <w:autoSpaceDE w:val="0"/>
              <w:autoSpaceDN w:val="0"/>
              <w:adjustRightInd w:val="0"/>
              <w:rPr>
                <w:rFonts w:ascii="Lucida Console" w:hAnsi="Lucida Console" w:cs="LMMono10-Regular"/>
                <w:color w:val="000000"/>
                <w:sz w:val="20"/>
                <w:szCs w:val="20"/>
              </w:rPr>
            </w:pPr>
            <w:proofErr w:type="gramStart"/>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age, </w:t>
            </w:r>
            <w:proofErr w:type="spellStart"/>
            <w:r w:rsidRPr="00092176">
              <w:rPr>
                <w:rFonts w:ascii="Lucida Console" w:hAnsi="Lucida Console" w:cs="LMMono10-Regular"/>
                <w:color w:val="000000"/>
                <w:sz w:val="20"/>
                <w:szCs w:val="20"/>
              </w:rPr>
              <w:t>total_value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clean_names</w:t>
            </w:r>
            <w:proofErr w:type="spellEnd"/>
            <w:r w:rsidRPr="00092176">
              <w:rPr>
                <w:rFonts w:ascii="Lucida Console" w:hAnsi="Lucida Console" w:cs="LMMono10-Regular"/>
                <w:color w:val="000000"/>
                <w:sz w:val="20"/>
                <w:szCs w:val="20"/>
              </w:rPr>
              <w:t>()</w:t>
            </w:r>
          </w:p>
          <w:p w14:paraId="1FC8861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495428F"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erp</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erp_by_sex</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left_join</w:t>
            </w:r>
            <w:proofErr w:type="spellEnd"/>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erp_by_age</w:t>
            </w:r>
            <w:proofErr w:type="spellEnd"/>
            <w:r w:rsidRPr="00092176">
              <w:rPr>
                <w:rFonts w:ascii="Lucida Console" w:hAnsi="Lucida Console" w:cs="LMMono10-Regular"/>
                <w:color w:val="000000"/>
                <w:sz w:val="20"/>
                <w:szCs w:val="20"/>
              </w:rPr>
              <w:t>)</w:t>
            </w:r>
          </w:p>
          <w:p w14:paraId="345342A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D27261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write_</w:t>
            </w:r>
            <w:proofErr w:type="gramStart"/>
            <w:r w:rsidRPr="00092176">
              <w:rPr>
                <w:rFonts w:ascii="Lucida Console" w:hAnsi="Lucida Console" w:cs="LMMonoLt10-Bold"/>
                <w:b/>
                <w:bCs/>
                <w:color w:val="214A88"/>
                <w:sz w:val="20"/>
                <w:szCs w:val="20"/>
              </w:rPr>
              <w:t>csv</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erp</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"../Data Files/ABS/ERP_SA2_2016.csv"</w:t>
            </w:r>
            <w:r w:rsidRPr="00092176">
              <w:rPr>
                <w:rFonts w:ascii="Lucida Console" w:hAnsi="Lucida Console" w:cs="LMMono10-Regular"/>
                <w:color w:val="000000"/>
                <w:sz w:val="20"/>
                <w:szCs w:val="20"/>
              </w:rPr>
              <w:t>)</w:t>
            </w:r>
          </w:p>
          <w:p w14:paraId="3BC731C8" w14:textId="77777777" w:rsidR="00092176" w:rsidRPr="00092176" w:rsidRDefault="00092176" w:rsidP="00C41888">
            <w:pPr>
              <w:autoSpaceDE w:val="0"/>
              <w:autoSpaceDN w:val="0"/>
              <w:adjustRightInd w:val="0"/>
              <w:rPr>
                <w:rFonts w:ascii="Lucida Console" w:hAnsi="Lucida Console" w:cs="LMRoman10-Bold"/>
                <w:b/>
                <w:bCs/>
                <w:color w:val="000000"/>
                <w:sz w:val="20"/>
                <w:szCs w:val="20"/>
              </w:rPr>
            </w:pPr>
          </w:p>
        </w:tc>
      </w:tr>
    </w:tbl>
    <w:p w14:paraId="798D63FD"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04A6B2AA" w14:textId="6ACC5068"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5D0FFB0E" w14:textId="77777777" w:rsidR="0028299B" w:rsidRDefault="0028299B">
      <w:pPr>
        <w:rPr>
          <w:ins w:id="192" w:author="Will Kent" w:date="2019-04-28T09:49:00Z"/>
          <w:rFonts w:ascii="LMRoman10-Bold" w:hAnsi="LMRoman10-Bold" w:cs="LMRoman10-Bold"/>
          <w:b/>
          <w:bCs/>
          <w:color w:val="000000"/>
          <w:sz w:val="20"/>
          <w:szCs w:val="20"/>
        </w:rPr>
      </w:pPr>
      <w:ins w:id="193" w:author="Will Kent" w:date="2019-04-28T09:49:00Z">
        <w:r>
          <w:rPr>
            <w:rFonts w:ascii="LMRoman10-Bold" w:hAnsi="LMRoman10-Bold" w:cs="LMRoman10-Bold"/>
            <w:b/>
            <w:bCs/>
            <w:color w:val="000000"/>
            <w:sz w:val="20"/>
            <w:szCs w:val="20"/>
          </w:rPr>
          <w:br w:type="page"/>
        </w:r>
      </w:ins>
    </w:p>
    <w:p w14:paraId="0A20CE9F" w14:textId="7B9D4FEC"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6 - Example of finding percent of SA2 area covered by parkland using R</w:t>
      </w:r>
    </w:p>
    <w:tbl>
      <w:tblPr>
        <w:tblStyle w:val="TableGrid"/>
        <w:tblW w:w="0" w:type="auto"/>
        <w:tblLook w:val="04A0" w:firstRow="1" w:lastRow="0" w:firstColumn="1" w:lastColumn="0" w:noHBand="0" w:noVBand="1"/>
      </w:tblPr>
      <w:tblGrid>
        <w:gridCol w:w="9242"/>
      </w:tblGrid>
      <w:tr w:rsidR="00092176" w:rsidRPr="00092176" w14:paraId="53C7CA68" w14:textId="77777777" w:rsidTr="00092176">
        <w:tc>
          <w:tcPr>
            <w:tcW w:w="9242" w:type="dxa"/>
          </w:tcPr>
          <w:p w14:paraId="09011D1D"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tidyverse</w:t>
            </w:r>
            <w:proofErr w:type="spellEnd"/>
            <w:r w:rsidRPr="00092176">
              <w:rPr>
                <w:rFonts w:ascii="Lucida Console" w:hAnsi="Lucida Console" w:cs="LMMono10-Regular"/>
                <w:color w:val="000000"/>
                <w:sz w:val="20"/>
                <w:szCs w:val="20"/>
              </w:rPr>
              <w:t>)</w:t>
            </w:r>
          </w:p>
          <w:p w14:paraId="3B56797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AC6961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w:t>
            </w:r>
            <w:proofErr w:type="spellStart"/>
            <w:proofErr w:type="gramStart"/>
            <w:r w:rsidRPr="00092176">
              <w:rPr>
                <w:rFonts w:ascii="Lucida Console" w:hAnsi="Lucida Console" w:cs="LMMono10-Italic"/>
                <w:i/>
                <w:iCs/>
                <w:color w:val="8F5A03"/>
                <w:sz w:val="20"/>
                <w:szCs w:val="20"/>
              </w:rPr>
              <w:t>getwd</w:t>
            </w:r>
            <w:proofErr w:type="spellEnd"/>
            <w:r w:rsidRPr="00092176">
              <w:rPr>
                <w:rFonts w:ascii="Lucida Console" w:hAnsi="Lucida Console" w:cs="LMMono10-Italic"/>
                <w:i/>
                <w:iCs/>
                <w:color w:val="8F5A03"/>
                <w:sz w:val="20"/>
                <w:szCs w:val="20"/>
              </w:rPr>
              <w:t>(</w:t>
            </w:r>
            <w:proofErr w:type="gramEnd"/>
            <w:r w:rsidRPr="00092176">
              <w:rPr>
                <w:rFonts w:ascii="Lucida Console" w:hAnsi="Lucida Console" w:cs="LMMono10-Italic"/>
                <w:i/>
                <w:iCs/>
                <w:color w:val="8F5A03"/>
                <w:sz w:val="20"/>
                <w:szCs w:val="20"/>
              </w:rPr>
              <w:t>)</w:t>
            </w:r>
          </w:p>
          <w:p w14:paraId="7F77A3F3"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setwd</w:t>
            </w:r>
            <w:proofErr w:type="spellEnd"/>
            <w:r w:rsidRPr="00092176">
              <w:rPr>
                <w:rFonts w:ascii="Lucida Console" w:hAnsi="Lucida Console" w:cs="LMMono10-Regular"/>
                <w:color w:val="000000"/>
                <w:sz w:val="20"/>
                <w:szCs w:val="20"/>
              </w:rPr>
              <w:t>(</w:t>
            </w:r>
            <w:proofErr w:type="spellStart"/>
            <w:proofErr w:type="gramStart"/>
            <w:r w:rsidRPr="00092176">
              <w:rPr>
                <w:rFonts w:ascii="Lucida Console" w:hAnsi="Lucida Console" w:cs="LMMonoLt10-Bold"/>
                <w:b/>
                <w:bCs/>
                <w:color w:val="214A88"/>
                <w:sz w:val="20"/>
                <w:szCs w:val="20"/>
              </w:rPr>
              <w:t>dirname</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rstudioapi</w:t>
            </w:r>
            <w:proofErr w:type="spellEnd"/>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getActiveDocumentContext</w:t>
            </w:r>
            <w:proofErr w:type="spellEnd"/>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7F7DD1E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2BD98DB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Create destination folder if it doesn't</w:t>
            </w:r>
          </w:p>
          <w:p w14:paraId="541DDF9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already exist</w:t>
            </w:r>
          </w:p>
          <w:p w14:paraId="1916D23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proofErr w:type="gramStart"/>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dir</w:t>
            </w:r>
            <w:proofErr w:type="gramEnd"/>
            <w:r w:rsidRPr="00092176">
              <w:rPr>
                <w:rFonts w:ascii="Lucida Console" w:hAnsi="Lucida Console" w:cs="LMMonoLt10-Bold"/>
                <w:b/>
                <w:bCs/>
                <w:color w:val="214A88"/>
                <w:sz w:val="20"/>
                <w:szCs w:val="20"/>
              </w:rPr>
              <w:t>.exists</w:t>
            </w:r>
            <w:proofErr w:type="spellEnd"/>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 {</w:t>
            </w:r>
          </w:p>
          <w:p w14:paraId="1B8A2F5E"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Lt10-Bold"/>
                <w:b/>
                <w:bCs/>
                <w:color w:val="214A88"/>
                <w:sz w:val="20"/>
                <w:szCs w:val="20"/>
              </w:rPr>
              <w:t>dir.create</w:t>
            </w:r>
            <w:proofErr w:type="spellEnd"/>
            <w:proofErr w:type="gramEnd"/>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w:t>
            </w:r>
          </w:p>
          <w:p w14:paraId="1F47D7E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22329FF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Read the raw data csv</w:t>
            </w:r>
          </w:p>
          <w:p w14:paraId="0B2ED76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mesh_blocks</w:t>
            </w:r>
            <w:proofErr w:type="spellEnd"/>
            <w:r w:rsidRPr="00092176">
              <w:rPr>
                <w:rFonts w:ascii="Lucida Console" w:hAnsi="Lucida Console" w:cs="LMMono10-Regular"/>
                <w:color w:val="000000"/>
                <w:sz w:val="20"/>
                <w:szCs w:val="20"/>
              </w:rPr>
              <w:t xml:space="preserve"> &lt;- </w:t>
            </w:r>
            <w:proofErr w:type="gramStart"/>
            <w:r w:rsidRPr="00092176">
              <w:rPr>
                <w:rFonts w:ascii="Lucida Console" w:hAnsi="Lucida Console" w:cs="LMMonoLt10-Bold"/>
                <w:b/>
                <w:bCs/>
                <w:color w:val="214A88"/>
                <w:sz w:val="20"/>
                <w:szCs w:val="20"/>
              </w:rPr>
              <w:t>read.csv</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4F9A05"/>
                <w:sz w:val="20"/>
                <w:szCs w:val="20"/>
              </w:rPr>
              <w:t>"../../Raw Data/Data Files/ABS/</w:t>
            </w:r>
            <w:proofErr w:type="spellStart"/>
            <w:r w:rsidRPr="00092176">
              <w:rPr>
                <w:rFonts w:ascii="Lucida Console" w:hAnsi="Lucida Console" w:cs="LMMono10-Regular"/>
                <w:color w:val="4F9A05"/>
                <w:sz w:val="20"/>
                <w:szCs w:val="20"/>
              </w:rPr>
              <w:t>Mesh_Blocks</w:t>
            </w:r>
            <w:proofErr w:type="spellEnd"/>
            <w:r w:rsidRPr="00092176">
              <w:rPr>
                <w:rFonts w:ascii="Lucida Console" w:hAnsi="Lucida Console" w:cs="LMMono10-Regular"/>
                <w:color w:val="4F9A05"/>
                <w:sz w:val="20"/>
                <w:szCs w:val="20"/>
              </w:rPr>
              <w:t>/MB_2016_NSW.csv"</w:t>
            </w:r>
            <w:r w:rsidRPr="00092176">
              <w:rPr>
                <w:rFonts w:ascii="Lucida Console" w:hAnsi="Lucida Console" w:cs="LMMono10-Regular"/>
                <w:color w:val="000000"/>
                <w:sz w:val="20"/>
                <w:szCs w:val="20"/>
              </w:rPr>
              <w:t>)</w:t>
            </w:r>
          </w:p>
          <w:p w14:paraId="1F09CDF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str</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mesh_blocks</w:t>
            </w:r>
            <w:proofErr w:type="spellEnd"/>
            <w:r w:rsidRPr="00092176">
              <w:rPr>
                <w:rFonts w:ascii="Lucida Console" w:hAnsi="Lucida Console" w:cs="LMMono10-Regular"/>
                <w:color w:val="000000"/>
                <w:sz w:val="20"/>
                <w:szCs w:val="20"/>
              </w:rPr>
              <w:t>)</w:t>
            </w:r>
          </w:p>
          <w:p w14:paraId="562ECD13"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mesh_blocks</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distinct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18EA22F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C7E3E0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Find % of space allocated to Parkland</w:t>
            </w:r>
          </w:p>
          <w:p w14:paraId="721E4A2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for each mesh block</w:t>
            </w:r>
          </w:p>
          <w:p w14:paraId="0F0F186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open_space</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mesh_blocks</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STATE_NAME_</w:t>
            </w:r>
            <w:r w:rsidRPr="00092176">
              <w:rPr>
                <w:rFonts w:ascii="Lucida Console" w:hAnsi="Lucida Console" w:cs="LMMono10-Regular"/>
                <w:color w:val="0000CF"/>
                <w:sz w:val="20"/>
                <w:szCs w:val="20"/>
              </w:rPr>
              <w:t xml:space="preserve">2016 </w:t>
            </w:r>
            <w:r w:rsidRPr="00092176">
              <w:rPr>
                <w:rFonts w:ascii="Lucida Console" w:hAnsi="Lucida Console" w:cs="LMMonoLt10-Bold"/>
                <w:b/>
                <w:bCs/>
                <w:color w:val="CF5C00"/>
                <w:sz w:val="20"/>
                <w:szCs w:val="20"/>
              </w:rPr>
              <w:t>==</w:t>
            </w:r>
          </w:p>
          <w:p w14:paraId="5126F7D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"New South Wales"</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MB_CODE_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5EFF9CB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000000"/>
                <w:sz w:val="20"/>
                <w:szCs w:val="20"/>
              </w:rPr>
              <w:t>SA2_MAINCODE_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0F2C2AF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AREA_SQKM = </w:t>
            </w:r>
            <w:r w:rsidRPr="00092176">
              <w:rPr>
                <w:rFonts w:ascii="Lucida Console" w:hAnsi="Lucida Console" w:cs="LMMono10-Regular"/>
                <w:color w:val="000000"/>
                <w:sz w:val="20"/>
                <w:szCs w:val="20"/>
              </w:rPr>
              <w:t xml:space="preserve">AREA_ALBERS_SQKM)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group_</w:t>
            </w:r>
            <w:proofErr w:type="gramStart"/>
            <w:r w:rsidRPr="00092176">
              <w:rPr>
                <w:rFonts w:ascii="Lucida Console" w:hAnsi="Lucida Console" w:cs="LMMonoLt10-Bold"/>
                <w:b/>
                <w:bCs/>
                <w:color w:val="214A88"/>
                <w:sz w:val="20"/>
                <w:szCs w:val="20"/>
              </w:rPr>
              <w:t>by</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SA2_CODE,</w:t>
            </w:r>
          </w:p>
          <w:p w14:paraId="2C7923B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SUM_AREA_SQKM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(AREA_SQKM)) </w:t>
            </w:r>
            <w:r w:rsidRPr="00092176">
              <w:rPr>
                <w:rFonts w:ascii="Lucida Console" w:hAnsi="Lucida Console" w:cs="LMMonoLt10-Bold"/>
                <w:b/>
                <w:bCs/>
                <w:color w:val="CF5C00"/>
                <w:sz w:val="20"/>
                <w:szCs w:val="20"/>
              </w:rPr>
              <w:t>%&gt;%</w:t>
            </w:r>
          </w:p>
          <w:p w14:paraId="3E5B0E9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gramStart"/>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SUM_AREA_SQKM,</w:t>
            </w:r>
          </w:p>
          <w:p w14:paraId="464BE07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214A88"/>
                <w:sz w:val="20"/>
                <w:szCs w:val="20"/>
              </w:rPr>
              <w:t xml:space="preserve">fill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PERC_OPEN_SPACE = </w:t>
            </w:r>
            <w:r w:rsidRPr="00092176">
              <w:rPr>
                <w:rFonts w:ascii="Lucida Console" w:hAnsi="Lucida Console" w:cs="LMMono10-Regular"/>
                <w:color w:val="000000"/>
                <w:sz w:val="20"/>
                <w:szCs w:val="20"/>
              </w:rPr>
              <w:t>Parkland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(Commercial </w:t>
            </w:r>
            <w:r w:rsidRPr="00092176">
              <w:rPr>
                <w:rFonts w:ascii="Lucida Console" w:hAnsi="Lucida Console" w:cs="LMMonoLt10-Bold"/>
                <w:b/>
                <w:bCs/>
                <w:color w:val="CF5C00"/>
                <w:sz w:val="20"/>
                <w:szCs w:val="20"/>
              </w:rPr>
              <w:t>+</w:t>
            </w:r>
          </w:p>
          <w:p w14:paraId="67F0249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Education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w:t>
            </w:r>
            <w:r w:rsidRPr="00092176">
              <w:rPr>
                <w:rFonts w:ascii="Lucida Console" w:hAnsi="Lucida Console" w:cs="LMMono10-Regular"/>
                <w:color w:val="214A88"/>
                <w:sz w:val="20"/>
                <w:szCs w:val="20"/>
              </w:rPr>
              <w:t>Hospital/Medical</w:t>
            </w:r>
            <w:r w:rsidRPr="00092176">
              <w:rPr>
                <w:rFonts w:ascii="Lucida Console" w:hAnsi="Lucida Console" w:cs="LMMono10-Regular"/>
                <w:color w:val="4F9A05"/>
                <w:sz w:val="20"/>
                <w:szCs w:val="20"/>
              </w:rPr>
              <w:t xml:space="preserv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Industrial </w:t>
            </w:r>
            <w:r w:rsidRPr="00092176">
              <w:rPr>
                <w:rFonts w:ascii="Lucida Console" w:hAnsi="Lucida Console" w:cs="LMMonoLt10-Bold"/>
                <w:b/>
                <w:bCs/>
                <w:color w:val="CF5C00"/>
                <w:sz w:val="20"/>
                <w:szCs w:val="20"/>
              </w:rPr>
              <w:t>+</w:t>
            </w:r>
          </w:p>
          <w:p w14:paraId="02B9183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MIGRATORY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NOUSUALRESIDENCE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OFFSHORE </w:t>
            </w:r>
            <w:r w:rsidRPr="00092176">
              <w:rPr>
                <w:rFonts w:ascii="Lucida Console" w:hAnsi="Lucida Console" w:cs="LMMonoLt10-Bold"/>
                <w:b/>
                <w:bCs/>
                <w:color w:val="CF5C00"/>
                <w:sz w:val="20"/>
                <w:szCs w:val="20"/>
              </w:rPr>
              <w:t>+</w:t>
            </w:r>
          </w:p>
          <w:p w14:paraId="11E1C707"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Other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Parkland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w:t>
            </w:r>
            <w:r w:rsidRPr="00092176">
              <w:rPr>
                <w:rFonts w:ascii="Lucida Console" w:hAnsi="Lucida Console" w:cs="LMMono10-Regular"/>
                <w:color w:val="214A88"/>
                <w:sz w:val="20"/>
                <w:szCs w:val="20"/>
              </w:rPr>
              <w:t>Primary Production</w:t>
            </w:r>
            <w:r w:rsidRPr="00092176">
              <w:rPr>
                <w:rFonts w:ascii="Lucida Console" w:hAnsi="Lucida Console" w:cs="LMMono10-Regular"/>
                <w:color w:val="4F9A05"/>
                <w:sz w:val="20"/>
                <w:szCs w:val="20"/>
              </w:rPr>
              <w:t xml:space="preserve">` </w:t>
            </w:r>
            <w:r w:rsidRPr="00092176">
              <w:rPr>
                <w:rFonts w:ascii="Lucida Console" w:hAnsi="Lucida Console" w:cs="LMMonoLt10-Bold"/>
                <w:b/>
                <w:bCs/>
                <w:color w:val="CF5C00"/>
                <w:sz w:val="20"/>
                <w:szCs w:val="20"/>
              </w:rPr>
              <w:t>+</w:t>
            </w:r>
          </w:p>
          <w:p w14:paraId="1D9D060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Residential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SHIPPING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Transport </w:t>
            </w:r>
            <w:r w:rsidRPr="00092176">
              <w:rPr>
                <w:rFonts w:ascii="Lucida Console" w:hAnsi="Lucida Console" w:cs="LMMonoLt10-Bold"/>
                <w:b/>
                <w:bCs/>
                <w:color w:val="CF5C00"/>
                <w:sz w:val="20"/>
                <w:szCs w:val="20"/>
              </w:rPr>
              <w:t>+</w:t>
            </w:r>
          </w:p>
          <w:p w14:paraId="2BFC102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Water))</w:t>
            </w:r>
          </w:p>
          <w:p w14:paraId="694C69C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004A66D"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Write data to csv</w:t>
            </w:r>
          </w:p>
          <w:p w14:paraId="2F79192E" w14:textId="3C8BC4F8"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write_</w:t>
            </w:r>
            <w:proofErr w:type="gramStart"/>
            <w:r w:rsidRPr="00092176">
              <w:rPr>
                <w:rFonts w:ascii="Lucida Console" w:hAnsi="Lucida Console" w:cs="LMMonoLt10-Bold"/>
                <w:b/>
                <w:bCs/>
                <w:color w:val="214A88"/>
                <w:sz w:val="20"/>
                <w:szCs w:val="20"/>
              </w:rPr>
              <w:t>csv</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open_space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"../Data Files/ABS/Open_Space_SA2.csv"</w:t>
            </w:r>
            <w:r>
              <w:rPr>
                <w:rFonts w:ascii="Lucida Console" w:hAnsi="Lucida Console" w:cs="LMMono10-Regular"/>
                <w:color w:val="000000"/>
                <w:sz w:val="20"/>
                <w:szCs w:val="20"/>
              </w:rPr>
              <w:t>)</w:t>
            </w:r>
          </w:p>
        </w:tc>
      </w:tr>
    </w:tbl>
    <w:p w14:paraId="58316CA5" w14:textId="77777777" w:rsidR="00092176" w:rsidRDefault="00092176" w:rsidP="00092176">
      <w:pPr>
        <w:autoSpaceDE w:val="0"/>
        <w:autoSpaceDN w:val="0"/>
        <w:adjustRightInd w:val="0"/>
        <w:spacing w:after="0" w:line="240" w:lineRule="auto"/>
        <w:rPr>
          <w:rFonts w:ascii="Lucida Console" w:hAnsi="Lucida Console" w:cs="LMRoman10-Bold"/>
          <w:b/>
          <w:bCs/>
          <w:color w:val="000000"/>
          <w:sz w:val="20"/>
          <w:szCs w:val="20"/>
        </w:rPr>
      </w:pPr>
    </w:p>
    <w:p w14:paraId="4EB5211C" w14:textId="77777777" w:rsidR="0028299B" w:rsidRDefault="0028299B">
      <w:pPr>
        <w:rPr>
          <w:ins w:id="194" w:author="Will Kent" w:date="2019-04-28T09:49:00Z"/>
          <w:rFonts w:ascii="LMRoman10-Bold" w:hAnsi="LMRoman10-Bold" w:cs="LMRoman10-Bold"/>
          <w:b/>
          <w:bCs/>
          <w:sz w:val="20"/>
          <w:szCs w:val="20"/>
        </w:rPr>
      </w:pPr>
      <w:ins w:id="195" w:author="Will Kent" w:date="2019-04-28T09:49:00Z">
        <w:r>
          <w:rPr>
            <w:rFonts w:ascii="LMRoman10-Bold" w:hAnsi="LMRoman10-Bold" w:cs="LMRoman10-Bold"/>
            <w:b/>
            <w:bCs/>
            <w:sz w:val="20"/>
            <w:szCs w:val="20"/>
          </w:rPr>
          <w:br w:type="page"/>
        </w:r>
      </w:ins>
    </w:p>
    <w:p w14:paraId="34268181" w14:textId="491F3EB2" w:rsidR="00092176" w:rsidRDefault="00092176" w:rsidP="0009217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lastRenderedPageBreak/>
        <w:t>Appendix 7 - Example of Australian Bureau of Statistics Socio-Economic Indexes for Areas</w:t>
      </w:r>
    </w:p>
    <w:p w14:paraId="3B3586E4" w14:textId="4442F034" w:rsidR="00092176" w:rsidRDefault="00092176" w:rsidP="00092176">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sz w:val="20"/>
          <w:szCs w:val="20"/>
        </w:rPr>
        <w:t>data cleaning using R</w:t>
      </w:r>
    </w:p>
    <w:tbl>
      <w:tblPr>
        <w:tblStyle w:val="TableGrid"/>
        <w:tblW w:w="0" w:type="auto"/>
        <w:tblLook w:val="04A0" w:firstRow="1" w:lastRow="0" w:firstColumn="1" w:lastColumn="0" w:noHBand="0" w:noVBand="1"/>
      </w:tblPr>
      <w:tblGrid>
        <w:gridCol w:w="9242"/>
      </w:tblGrid>
      <w:tr w:rsidR="00092176" w14:paraId="31339826" w14:textId="77777777" w:rsidTr="00092176">
        <w:tc>
          <w:tcPr>
            <w:tcW w:w="9242" w:type="dxa"/>
          </w:tcPr>
          <w:p w14:paraId="7054862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tidyverse</w:t>
            </w:r>
            <w:proofErr w:type="spellEnd"/>
            <w:r w:rsidRPr="00092176">
              <w:rPr>
                <w:rFonts w:ascii="Lucida Console" w:hAnsi="Lucida Console" w:cs="LMMono10-Regular"/>
                <w:color w:val="000000"/>
                <w:sz w:val="20"/>
                <w:szCs w:val="20"/>
              </w:rPr>
              <w:t>)</w:t>
            </w:r>
          </w:p>
          <w:p w14:paraId="1676D35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5ABA4B7"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Set directory to </w:t>
            </w:r>
            <w:proofErr w:type="gramStart"/>
            <w:r w:rsidRPr="00092176">
              <w:rPr>
                <w:rFonts w:ascii="Lucida Console" w:hAnsi="Lucida Console" w:cs="LMMono10-Italic"/>
                <w:i/>
                <w:iCs/>
                <w:color w:val="8F5A03"/>
                <w:sz w:val="20"/>
                <w:szCs w:val="20"/>
              </w:rPr>
              <w:t>my the</w:t>
            </w:r>
            <w:proofErr w:type="gramEnd"/>
            <w:r w:rsidRPr="00092176">
              <w:rPr>
                <w:rFonts w:ascii="Lucida Console" w:hAnsi="Lucida Console" w:cs="LMMono10-Italic"/>
                <w:i/>
                <w:iCs/>
                <w:color w:val="8F5A03"/>
                <w:sz w:val="20"/>
                <w:szCs w:val="20"/>
              </w:rPr>
              <w:t xml:space="preserve"> location where</w:t>
            </w:r>
          </w:p>
          <w:p w14:paraId="54DAE7CE"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this file is</w:t>
            </w:r>
          </w:p>
          <w:p w14:paraId="6CFBB641"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setwd</w:t>
            </w:r>
            <w:proofErr w:type="spellEnd"/>
            <w:r w:rsidRPr="00092176">
              <w:rPr>
                <w:rFonts w:ascii="Lucida Console" w:hAnsi="Lucida Console" w:cs="LMMono10-Regular"/>
                <w:color w:val="000000"/>
                <w:sz w:val="20"/>
                <w:szCs w:val="20"/>
              </w:rPr>
              <w:t>(</w:t>
            </w:r>
            <w:proofErr w:type="spellStart"/>
            <w:proofErr w:type="gramStart"/>
            <w:r w:rsidRPr="00092176">
              <w:rPr>
                <w:rFonts w:ascii="Lucida Console" w:hAnsi="Lucida Console" w:cs="LMMonoLt10-Bold"/>
                <w:b/>
                <w:bCs/>
                <w:color w:val="214A88"/>
                <w:sz w:val="20"/>
                <w:szCs w:val="20"/>
              </w:rPr>
              <w:t>dirname</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rstudioapi</w:t>
            </w:r>
            <w:proofErr w:type="spellEnd"/>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getActiveDocumentContext</w:t>
            </w:r>
            <w:proofErr w:type="spellEnd"/>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67961BB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F8BD57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w:t>
            </w:r>
            <w:proofErr w:type="spellStart"/>
            <w:proofErr w:type="gramStart"/>
            <w:r w:rsidRPr="00092176">
              <w:rPr>
                <w:rFonts w:ascii="Lucida Console" w:hAnsi="Lucida Console" w:cs="LMMono10-Italic"/>
                <w:i/>
                <w:iCs/>
                <w:color w:val="8F5A03"/>
                <w:sz w:val="20"/>
                <w:szCs w:val="20"/>
              </w:rPr>
              <w:t>getwd</w:t>
            </w:r>
            <w:proofErr w:type="spellEnd"/>
            <w:r w:rsidRPr="00092176">
              <w:rPr>
                <w:rFonts w:ascii="Lucida Console" w:hAnsi="Lucida Console" w:cs="LMMono10-Italic"/>
                <w:i/>
                <w:iCs/>
                <w:color w:val="8F5A03"/>
                <w:sz w:val="20"/>
                <w:szCs w:val="20"/>
              </w:rPr>
              <w:t>(</w:t>
            </w:r>
            <w:proofErr w:type="gramEnd"/>
            <w:r w:rsidRPr="00092176">
              <w:rPr>
                <w:rFonts w:ascii="Lucida Console" w:hAnsi="Lucida Console" w:cs="LMMono10-Italic"/>
                <w:i/>
                <w:iCs/>
                <w:color w:val="8F5A03"/>
                <w:sz w:val="20"/>
                <w:szCs w:val="20"/>
              </w:rPr>
              <w:t>)</w:t>
            </w:r>
          </w:p>
          <w:p w14:paraId="02885D98"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seifa_data</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Lt10-Bold"/>
                <w:b/>
                <w:bCs/>
                <w:color w:val="214A88"/>
                <w:sz w:val="20"/>
                <w:szCs w:val="20"/>
              </w:rPr>
              <w:t>read_</w:t>
            </w:r>
            <w:proofErr w:type="gramStart"/>
            <w:r w:rsidRPr="00092176">
              <w:rPr>
                <w:rFonts w:ascii="Lucida Console" w:hAnsi="Lucida Console" w:cs="LMMonoLt10-Bold"/>
                <w:b/>
                <w:bCs/>
                <w:color w:val="214A88"/>
                <w:sz w:val="20"/>
                <w:szCs w:val="20"/>
              </w:rPr>
              <w:t>csv</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4F9A05"/>
                <w:sz w:val="20"/>
                <w:szCs w:val="20"/>
              </w:rPr>
              <w:t>"../../Raw Data/Data Files/ABS/SEIFA_2016_Data.csv"</w:t>
            </w:r>
            <w:r w:rsidRPr="00092176">
              <w:rPr>
                <w:rFonts w:ascii="Lucida Console" w:hAnsi="Lucida Console" w:cs="LMMono10-Regular"/>
                <w:color w:val="000000"/>
                <w:sz w:val="20"/>
                <w:szCs w:val="20"/>
              </w:rPr>
              <w:t>)</w:t>
            </w:r>
          </w:p>
          <w:p w14:paraId="04B1883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47B484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Review data - AsGS_2016 field is an INT</w:t>
            </w:r>
          </w:p>
          <w:p w14:paraId="48902D7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head</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seifa_data</w:t>
            </w:r>
            <w:proofErr w:type="spellEnd"/>
            <w:r w:rsidRPr="00092176">
              <w:rPr>
                <w:rFonts w:ascii="Lucida Console" w:hAnsi="Lucida Console" w:cs="LMMono10-Regular"/>
                <w:color w:val="000000"/>
                <w:sz w:val="20"/>
                <w:szCs w:val="20"/>
              </w:rPr>
              <w:t>)</w:t>
            </w:r>
          </w:p>
          <w:p w14:paraId="29C40FF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E2C6FF7"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Summarise the data - </w:t>
            </w:r>
            <w:proofErr w:type="spellStart"/>
            <w:r w:rsidRPr="00092176">
              <w:rPr>
                <w:rFonts w:ascii="Lucida Console" w:hAnsi="Lucida Console" w:cs="LMMono10-Italic"/>
                <w:i/>
                <w:iCs/>
                <w:color w:val="8F5A03"/>
                <w:sz w:val="20"/>
                <w:szCs w:val="20"/>
              </w:rPr>
              <w:t>obsValue</w:t>
            </w:r>
            <w:proofErr w:type="spellEnd"/>
            <w:r w:rsidRPr="00092176">
              <w:rPr>
                <w:rFonts w:ascii="Lucida Console" w:hAnsi="Lucida Console" w:cs="LMMono10-Italic"/>
                <w:i/>
                <w:iCs/>
                <w:color w:val="8F5A03"/>
                <w:sz w:val="20"/>
                <w:szCs w:val="20"/>
              </w:rPr>
              <w:t xml:space="preserve"> has 48</w:t>
            </w:r>
          </w:p>
          <w:p w14:paraId="69D032BD"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NA's but </w:t>
            </w:r>
            <w:proofErr w:type="spellStart"/>
            <w:r w:rsidRPr="00092176">
              <w:rPr>
                <w:rFonts w:ascii="Lucida Console" w:hAnsi="Lucida Console" w:cs="LMMono10-Italic"/>
                <w:i/>
                <w:iCs/>
                <w:color w:val="8F5A03"/>
                <w:sz w:val="20"/>
                <w:szCs w:val="20"/>
              </w:rPr>
              <w:t>non of</w:t>
            </w:r>
            <w:proofErr w:type="spellEnd"/>
            <w:r w:rsidRPr="00092176">
              <w:rPr>
                <w:rFonts w:ascii="Lucida Console" w:hAnsi="Lucida Console" w:cs="LMMono10-Italic"/>
                <w:i/>
                <w:iCs/>
                <w:color w:val="8F5A03"/>
                <w:sz w:val="20"/>
                <w:szCs w:val="20"/>
              </w:rPr>
              <w:t xml:space="preserve"> these have a</w:t>
            </w:r>
          </w:p>
          <w:p w14:paraId="73377EF5"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SEIFA_MEASURE == SCORE</w:t>
            </w:r>
          </w:p>
          <w:p w14:paraId="330E785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summary</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seifa_data</w:t>
            </w:r>
            <w:proofErr w:type="spellEnd"/>
            <w:r w:rsidRPr="00092176">
              <w:rPr>
                <w:rFonts w:ascii="Lucida Console" w:hAnsi="Lucida Console" w:cs="LMMono10-Regular"/>
                <w:color w:val="000000"/>
                <w:sz w:val="20"/>
                <w:szCs w:val="20"/>
              </w:rPr>
              <w:t>)</w:t>
            </w:r>
          </w:p>
          <w:p w14:paraId="124F1999" w14:textId="456FC91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seifa_nas</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seifa_data</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is.na</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obsValue</w:t>
            </w:r>
            <w:proofErr w:type="spellEnd"/>
            <w:r w:rsidRPr="00092176">
              <w:rPr>
                <w:rFonts w:ascii="Lucida Console" w:hAnsi="Lucida Console" w:cs="LMMono10-Regular"/>
                <w:color w:val="000000"/>
                <w:sz w:val="20"/>
                <w:szCs w:val="20"/>
              </w:rPr>
              <w:t xml:space="preserve">) </w:t>
            </w:r>
            <w:r>
              <w:rPr>
                <w:rFonts w:ascii="Lucida Console" w:hAnsi="Lucida Console" w:cs="LMMonoLt10-Bold"/>
                <w:b/>
                <w:bCs/>
                <w:color w:val="CF5C00"/>
                <w:sz w:val="20"/>
                <w:szCs w:val="20"/>
              </w:rPr>
              <w:t xml:space="preserve">== </w:t>
            </w:r>
            <w:r w:rsidRPr="00092176">
              <w:rPr>
                <w:rFonts w:ascii="Lucida Console" w:hAnsi="Lucida Console" w:cs="LMMono10-Regular"/>
                <w:color w:val="8F5A03"/>
                <w:sz w:val="20"/>
                <w:szCs w:val="20"/>
              </w:rPr>
              <w:t>TRUE</w:t>
            </w:r>
            <w:r w:rsidRPr="00092176">
              <w:rPr>
                <w:rFonts w:ascii="Lucida Console" w:hAnsi="Lucida Console" w:cs="LMMono10-Regular"/>
                <w:color w:val="000000"/>
                <w:sz w:val="20"/>
                <w:szCs w:val="20"/>
              </w:rPr>
              <w:t>)</w:t>
            </w:r>
          </w:p>
          <w:p w14:paraId="61A5F42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F95B87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Create a clean data set for use - only</w:t>
            </w:r>
          </w:p>
          <w:p w14:paraId="2DD22AFC"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want high level scores and remove</w:t>
            </w:r>
          </w:p>
          <w:p w14:paraId="72C7CE2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records with an </w:t>
            </w:r>
            <w:proofErr w:type="spellStart"/>
            <w:r w:rsidRPr="00092176">
              <w:rPr>
                <w:rFonts w:ascii="Lucida Console" w:hAnsi="Lucida Console" w:cs="LMMono10-Italic"/>
                <w:i/>
                <w:iCs/>
                <w:color w:val="8F5A03"/>
                <w:sz w:val="20"/>
                <w:szCs w:val="20"/>
              </w:rPr>
              <w:t>obsValue</w:t>
            </w:r>
            <w:proofErr w:type="spellEnd"/>
            <w:r w:rsidRPr="00092176">
              <w:rPr>
                <w:rFonts w:ascii="Lucida Console" w:hAnsi="Lucida Console" w:cs="LMMono10-Italic"/>
                <w:i/>
                <w:iCs/>
                <w:color w:val="8F5A03"/>
                <w:sz w:val="20"/>
                <w:szCs w:val="20"/>
              </w:rPr>
              <w:t xml:space="preserve"> of NA</w:t>
            </w:r>
          </w:p>
          <w:p w14:paraId="763C886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clean_seifa_data</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seifa_data</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SEIFA_MEASURE </w:t>
            </w:r>
            <w:r w:rsidRPr="00092176">
              <w:rPr>
                <w:rFonts w:ascii="Lucida Console" w:hAnsi="Lucida Console" w:cs="LMMonoLt10-Bold"/>
                <w:b/>
                <w:bCs/>
                <w:color w:val="CF5C00"/>
                <w:sz w:val="20"/>
                <w:szCs w:val="20"/>
              </w:rPr>
              <w:t>==</w:t>
            </w:r>
          </w:p>
          <w:p w14:paraId="0B48E5C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"SCORE"</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000000"/>
                <w:sz w:val="20"/>
                <w:szCs w:val="20"/>
              </w:rPr>
              <w:t>ASGS_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06A2E1F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SEIFAINDEXTYPE, </w:t>
            </w:r>
            <w:proofErr w:type="spellStart"/>
            <w:r w:rsidRPr="00092176">
              <w:rPr>
                <w:rFonts w:ascii="Lucida Console" w:hAnsi="Lucida Console" w:cs="LMMono10-Regular"/>
                <w:color w:val="000000"/>
                <w:sz w:val="20"/>
                <w:szCs w:val="20"/>
              </w:rPr>
              <w:t>obsValue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SEIFAINDEXTYPE,</w:t>
            </w:r>
          </w:p>
          <w:p w14:paraId="31C3E48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obsValue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SA2_CODE, </w:t>
            </w:r>
            <w:proofErr w:type="spellStart"/>
            <w:r w:rsidRPr="00092176">
              <w:rPr>
                <w:rFonts w:ascii="Lucida Console" w:hAnsi="Lucida Console" w:cs="LMMono10-Regular"/>
                <w:color w:val="214A88"/>
                <w:sz w:val="20"/>
                <w:szCs w:val="20"/>
              </w:rPr>
              <w:t>SEIFA_Edu_Occ_Index</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10-Regular"/>
                <w:color w:val="000000"/>
                <w:sz w:val="20"/>
                <w:szCs w:val="20"/>
              </w:rPr>
              <w:t>IEO,</w:t>
            </w:r>
          </w:p>
          <w:p w14:paraId="4322C51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214A88"/>
                <w:sz w:val="20"/>
                <w:szCs w:val="20"/>
              </w:rPr>
              <w:t>SEIFA_Economic_Res_Index</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10-Regular"/>
                <w:color w:val="000000"/>
                <w:sz w:val="20"/>
                <w:szCs w:val="20"/>
              </w:rPr>
              <w:t xml:space="preserve">IER, </w:t>
            </w:r>
            <w:proofErr w:type="spellStart"/>
            <w:r w:rsidRPr="00092176">
              <w:rPr>
                <w:rFonts w:ascii="Lucida Console" w:hAnsi="Lucida Console" w:cs="LMMono10-Regular"/>
                <w:color w:val="214A88"/>
                <w:sz w:val="20"/>
                <w:szCs w:val="20"/>
              </w:rPr>
              <w:t>SEIFA_Rel_SocioEco_Adv_Disadv_Index</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10-Regular"/>
                <w:color w:val="000000"/>
                <w:sz w:val="20"/>
                <w:szCs w:val="20"/>
              </w:rPr>
              <w:t>IRSAD,</w:t>
            </w:r>
          </w:p>
          <w:p w14:paraId="27EEF598"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214A88"/>
                <w:sz w:val="20"/>
                <w:szCs w:val="20"/>
              </w:rPr>
              <w:t>SEIFA_Rel_SocioEco_Disadv_Index</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10-Regular"/>
                <w:color w:val="000000"/>
                <w:sz w:val="20"/>
                <w:szCs w:val="20"/>
              </w:rPr>
              <w:t>IRSD)</w:t>
            </w:r>
          </w:p>
          <w:p w14:paraId="6C825A6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550889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Write Clean Data to disk</w:t>
            </w:r>
          </w:p>
          <w:p w14:paraId="4D949717"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write_</w:t>
            </w:r>
            <w:proofErr w:type="gramStart"/>
            <w:r w:rsidRPr="00092176">
              <w:rPr>
                <w:rFonts w:ascii="Lucida Console" w:hAnsi="Lucida Console" w:cs="LMMonoLt10-Bold"/>
                <w:b/>
                <w:bCs/>
                <w:color w:val="214A88"/>
                <w:sz w:val="20"/>
                <w:szCs w:val="20"/>
              </w:rPr>
              <w:t>csv</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clean_seifa_data</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"../Data Files/ABS/SEIFA_2016_Data.csv"</w:t>
            </w:r>
            <w:r w:rsidRPr="00092176">
              <w:rPr>
                <w:rFonts w:ascii="Lucida Console" w:hAnsi="Lucida Console" w:cs="LMMono10-Regular"/>
                <w:color w:val="000000"/>
                <w:sz w:val="20"/>
                <w:szCs w:val="20"/>
              </w:rPr>
              <w:t>)</w:t>
            </w:r>
          </w:p>
          <w:p w14:paraId="5FD34CE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8753AD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Check for duplicates - nope none, only</w:t>
            </w:r>
          </w:p>
          <w:p w14:paraId="245E98F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1 record per SA2</w:t>
            </w:r>
          </w:p>
          <w:p w14:paraId="5C1E9C7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clean_seifa_data</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group_</w:t>
            </w:r>
            <w:proofErr w:type="gramStart"/>
            <w:r w:rsidRPr="00092176">
              <w:rPr>
                <w:rFonts w:ascii="Lucida Console" w:hAnsi="Lucida Console" w:cs="LMMonoLt10-Bold"/>
                <w:b/>
                <w:bCs/>
                <w:color w:val="214A88"/>
                <w:sz w:val="20"/>
                <w:szCs w:val="20"/>
              </w:rPr>
              <w:t>by</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SA2_CODE) </w:t>
            </w:r>
            <w:r w:rsidRPr="00092176">
              <w:rPr>
                <w:rFonts w:ascii="Lucida Console" w:hAnsi="Lucida Console" w:cs="LMMonoLt10-Bold"/>
                <w:b/>
                <w:bCs/>
                <w:color w:val="CF5C00"/>
                <w:sz w:val="20"/>
                <w:szCs w:val="20"/>
              </w:rPr>
              <w:t>%&gt;%</w:t>
            </w:r>
          </w:p>
          <w:p w14:paraId="1D6624B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gramStart"/>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total = </w:t>
            </w:r>
            <w:r w:rsidRPr="00092176">
              <w:rPr>
                <w:rFonts w:ascii="Lucida Console" w:hAnsi="Lucida Console" w:cs="LMMonoLt10-Bold"/>
                <w:b/>
                <w:bCs/>
                <w:color w:val="214A88"/>
                <w:sz w:val="20"/>
                <w:szCs w:val="20"/>
              </w:rPr>
              <w:t>n</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&gt;</w:t>
            </w:r>
          </w:p>
          <w:p w14:paraId="729AD73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w:t>
            </w:r>
          </w:p>
          <w:p w14:paraId="0D2074F5" w14:textId="77777777" w:rsidR="00092176" w:rsidRDefault="00092176" w:rsidP="00C41888">
            <w:pPr>
              <w:autoSpaceDE w:val="0"/>
              <w:autoSpaceDN w:val="0"/>
              <w:adjustRightInd w:val="0"/>
              <w:rPr>
                <w:rFonts w:ascii="LMRoman10-Bold" w:hAnsi="LMRoman10-Bold" w:cs="LMRoman10-Bold"/>
                <w:b/>
                <w:bCs/>
                <w:color w:val="000000"/>
                <w:sz w:val="20"/>
                <w:szCs w:val="20"/>
              </w:rPr>
            </w:pPr>
          </w:p>
        </w:tc>
      </w:tr>
    </w:tbl>
    <w:p w14:paraId="59102965"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5BC3B7A0" w14:textId="483B17C2"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1B195B18" w14:textId="77777777" w:rsidR="0028299B" w:rsidRDefault="0028299B">
      <w:pPr>
        <w:rPr>
          <w:ins w:id="196" w:author="Will Kent" w:date="2019-04-28T09:49:00Z"/>
          <w:rFonts w:ascii="LMRoman10-Bold" w:hAnsi="LMRoman10-Bold" w:cs="LMRoman10-Bold"/>
          <w:b/>
          <w:bCs/>
          <w:color w:val="000000"/>
          <w:sz w:val="20"/>
          <w:szCs w:val="20"/>
        </w:rPr>
      </w:pPr>
      <w:ins w:id="197" w:author="Will Kent" w:date="2019-04-28T09:49:00Z">
        <w:r>
          <w:rPr>
            <w:rFonts w:ascii="LMRoman10-Bold" w:hAnsi="LMRoman10-Bold" w:cs="LMRoman10-Bold"/>
            <w:b/>
            <w:bCs/>
            <w:color w:val="000000"/>
            <w:sz w:val="20"/>
            <w:szCs w:val="20"/>
          </w:rPr>
          <w:br w:type="page"/>
        </w:r>
      </w:ins>
    </w:p>
    <w:p w14:paraId="7E685375" w14:textId="15C3FEF9"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8 - Example of Exploratory Data Analysis of Australian Bureau of Statistics Census</w:t>
      </w:r>
    </w:p>
    <w:p w14:paraId="0356A3A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2016 data</w:t>
      </w:r>
    </w:p>
    <w:tbl>
      <w:tblPr>
        <w:tblStyle w:val="TableGrid"/>
        <w:tblW w:w="0" w:type="auto"/>
        <w:tblLook w:val="04A0" w:firstRow="1" w:lastRow="0" w:firstColumn="1" w:lastColumn="0" w:noHBand="0" w:noVBand="1"/>
      </w:tblPr>
      <w:tblGrid>
        <w:gridCol w:w="9242"/>
      </w:tblGrid>
      <w:tr w:rsidR="00092176" w:rsidRPr="00092176" w14:paraId="6B6D07DC" w14:textId="77777777" w:rsidTr="00092176">
        <w:tc>
          <w:tcPr>
            <w:tcW w:w="9242" w:type="dxa"/>
          </w:tcPr>
          <w:p w14:paraId="424ACC0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tidyverse</w:t>
            </w:r>
            <w:proofErr w:type="spellEnd"/>
            <w:r w:rsidRPr="00092176">
              <w:rPr>
                <w:rFonts w:ascii="Lucida Console" w:hAnsi="Lucida Console" w:cs="LMMono10-Regular"/>
                <w:color w:val="000000"/>
                <w:sz w:val="20"/>
                <w:szCs w:val="20"/>
              </w:rPr>
              <w:t>)</w:t>
            </w:r>
          </w:p>
          <w:p w14:paraId="4A82CD4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gramStart"/>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Hmisc</w:t>
            </w:r>
            <w:proofErr w:type="spellEnd"/>
            <w:r w:rsidRPr="00092176">
              <w:rPr>
                <w:rFonts w:ascii="Lucida Console" w:hAnsi="Lucida Console" w:cs="LMMono10-Regular"/>
                <w:color w:val="000000"/>
                <w:sz w:val="20"/>
                <w:szCs w:val="20"/>
              </w:rPr>
              <w:t>)</w:t>
            </w:r>
          </w:p>
          <w:p w14:paraId="170A5D10"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corrplot</w:t>
            </w:r>
            <w:proofErr w:type="spellEnd"/>
            <w:r w:rsidRPr="00092176">
              <w:rPr>
                <w:rFonts w:ascii="Lucida Console" w:hAnsi="Lucida Console" w:cs="LMMono10-Regular"/>
                <w:color w:val="000000"/>
                <w:sz w:val="20"/>
                <w:szCs w:val="20"/>
              </w:rPr>
              <w:t>)</w:t>
            </w:r>
          </w:p>
          <w:p w14:paraId="17D8C50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3A0E5BD"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w:t>
            </w:r>
            <w:proofErr w:type="spellStart"/>
            <w:proofErr w:type="gramStart"/>
            <w:r w:rsidRPr="00092176">
              <w:rPr>
                <w:rFonts w:ascii="Lucida Console" w:hAnsi="Lucida Console" w:cs="LMMono10-Italic"/>
                <w:i/>
                <w:iCs/>
                <w:color w:val="8F5A03"/>
                <w:sz w:val="20"/>
                <w:szCs w:val="20"/>
              </w:rPr>
              <w:t>getwd</w:t>
            </w:r>
            <w:proofErr w:type="spellEnd"/>
            <w:r w:rsidRPr="00092176">
              <w:rPr>
                <w:rFonts w:ascii="Lucida Console" w:hAnsi="Lucida Console" w:cs="LMMono10-Italic"/>
                <w:i/>
                <w:iCs/>
                <w:color w:val="8F5A03"/>
                <w:sz w:val="20"/>
                <w:szCs w:val="20"/>
              </w:rPr>
              <w:t>(</w:t>
            </w:r>
            <w:proofErr w:type="gramEnd"/>
            <w:r w:rsidRPr="00092176">
              <w:rPr>
                <w:rFonts w:ascii="Lucida Console" w:hAnsi="Lucida Console" w:cs="LMMono10-Italic"/>
                <w:i/>
                <w:iCs/>
                <w:color w:val="8F5A03"/>
                <w:sz w:val="20"/>
                <w:szCs w:val="20"/>
              </w:rPr>
              <w:t>)</w:t>
            </w:r>
          </w:p>
          <w:p w14:paraId="4E9A3C9B"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setwd</w:t>
            </w:r>
            <w:proofErr w:type="spellEnd"/>
            <w:r w:rsidRPr="00092176">
              <w:rPr>
                <w:rFonts w:ascii="Lucida Console" w:hAnsi="Lucida Console" w:cs="LMMono10-Regular"/>
                <w:color w:val="000000"/>
                <w:sz w:val="20"/>
                <w:szCs w:val="20"/>
              </w:rPr>
              <w:t>(</w:t>
            </w:r>
            <w:proofErr w:type="spellStart"/>
            <w:proofErr w:type="gramStart"/>
            <w:r w:rsidRPr="00092176">
              <w:rPr>
                <w:rFonts w:ascii="Lucida Console" w:hAnsi="Lucida Console" w:cs="LMMonoLt10-Bold"/>
                <w:b/>
                <w:bCs/>
                <w:color w:val="214A88"/>
                <w:sz w:val="20"/>
                <w:szCs w:val="20"/>
              </w:rPr>
              <w:t>dirname</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rstudioapi</w:t>
            </w:r>
            <w:proofErr w:type="spellEnd"/>
            <w:r w:rsidRPr="00092176">
              <w:rPr>
                <w:rFonts w:ascii="Lucida Console" w:hAnsi="Lucida Console" w:cs="LMMonoLt10-Bold"/>
                <w:b/>
                <w:bCs/>
                <w:color w:val="CF5C00"/>
                <w:sz w:val="20"/>
                <w:szCs w:val="20"/>
              </w:rPr>
              <w:t>::</w:t>
            </w:r>
            <w:proofErr w:type="spellStart"/>
            <w:r w:rsidRPr="00092176">
              <w:rPr>
                <w:rFonts w:ascii="Lucida Console" w:hAnsi="Lucida Console" w:cs="LMMonoLt10-Bold"/>
                <w:b/>
                <w:bCs/>
                <w:color w:val="214A88"/>
                <w:sz w:val="20"/>
                <w:szCs w:val="20"/>
              </w:rPr>
              <w:t>getActiveDocumentContext</w:t>
            </w:r>
            <w:proofErr w:type="spellEnd"/>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720A4DF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E13E1F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read cleaned data set</w:t>
            </w:r>
          </w:p>
          <w:p w14:paraId="2BCFE06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dwelling_type</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Lt10-Bold"/>
                <w:b/>
                <w:bCs/>
                <w:color w:val="214A88"/>
                <w:sz w:val="20"/>
                <w:szCs w:val="20"/>
              </w:rPr>
              <w:t>read_</w:t>
            </w:r>
            <w:proofErr w:type="gramStart"/>
            <w:r w:rsidRPr="00092176">
              <w:rPr>
                <w:rFonts w:ascii="Lucida Console" w:hAnsi="Lucida Console" w:cs="LMMonoLt10-Bold"/>
                <w:b/>
                <w:bCs/>
                <w:color w:val="214A88"/>
                <w:sz w:val="20"/>
                <w:szCs w:val="20"/>
              </w:rPr>
              <w:t>csv</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4F9A05"/>
                <w:sz w:val="20"/>
                <w:szCs w:val="20"/>
              </w:rPr>
              <w:t>"../Data Files/ABS/Dwelling_Type_SA2.csv"</w:t>
            </w:r>
            <w:r w:rsidRPr="00092176">
              <w:rPr>
                <w:rFonts w:ascii="Lucida Console" w:hAnsi="Lucida Console" w:cs="LMMono10-Regular"/>
                <w:color w:val="000000"/>
                <w:sz w:val="20"/>
                <w:szCs w:val="20"/>
              </w:rPr>
              <w:t>)</w:t>
            </w:r>
          </w:p>
          <w:p w14:paraId="60DF861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mesh_blocks</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Lt10-Bold"/>
                <w:b/>
                <w:bCs/>
                <w:color w:val="214A88"/>
                <w:sz w:val="20"/>
                <w:szCs w:val="20"/>
              </w:rPr>
              <w:t>read_</w:t>
            </w:r>
            <w:proofErr w:type="gramStart"/>
            <w:r w:rsidRPr="00092176">
              <w:rPr>
                <w:rFonts w:ascii="Lucida Console" w:hAnsi="Lucida Console" w:cs="LMMonoLt10-Bold"/>
                <w:b/>
                <w:bCs/>
                <w:color w:val="214A88"/>
                <w:sz w:val="20"/>
                <w:szCs w:val="20"/>
              </w:rPr>
              <w:t>csv</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4F9A05"/>
                <w:sz w:val="20"/>
                <w:szCs w:val="20"/>
              </w:rPr>
              <w:t>"../../Raw Data/Data Files/ABS/</w:t>
            </w:r>
            <w:proofErr w:type="spellStart"/>
            <w:r w:rsidRPr="00092176">
              <w:rPr>
                <w:rFonts w:ascii="Lucida Console" w:hAnsi="Lucida Console" w:cs="LMMono10-Regular"/>
                <w:color w:val="4F9A05"/>
                <w:sz w:val="20"/>
                <w:szCs w:val="20"/>
              </w:rPr>
              <w:t>Mesh_Blocks</w:t>
            </w:r>
            <w:proofErr w:type="spellEnd"/>
            <w:r w:rsidRPr="00092176">
              <w:rPr>
                <w:rFonts w:ascii="Lucida Console" w:hAnsi="Lucida Console" w:cs="LMMono10-Regular"/>
                <w:color w:val="4F9A05"/>
                <w:sz w:val="20"/>
                <w:szCs w:val="20"/>
              </w:rPr>
              <w:t>/MB_2016_NSW.csv"</w:t>
            </w:r>
            <w:r w:rsidRPr="00092176">
              <w:rPr>
                <w:rFonts w:ascii="Lucida Console" w:hAnsi="Lucida Console" w:cs="LMMono10-Regular"/>
                <w:color w:val="000000"/>
                <w:sz w:val="20"/>
                <w:szCs w:val="20"/>
              </w:rPr>
              <w:t>)</w:t>
            </w:r>
          </w:p>
          <w:p w14:paraId="7A27D135"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str</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mesh_blocks</w:t>
            </w:r>
            <w:proofErr w:type="spellEnd"/>
            <w:r w:rsidRPr="00092176">
              <w:rPr>
                <w:rFonts w:ascii="Lucida Console" w:hAnsi="Lucida Console" w:cs="LMMono10-Regular"/>
                <w:color w:val="000000"/>
                <w:sz w:val="20"/>
                <w:szCs w:val="20"/>
              </w:rPr>
              <w:t>)</w:t>
            </w:r>
          </w:p>
          <w:p w14:paraId="105EDD9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491C89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 mesh block data at SA2 level</w:t>
            </w:r>
          </w:p>
          <w:p w14:paraId="47C8A60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sa2_data &lt;- </w:t>
            </w:r>
            <w:proofErr w:type="spellStart"/>
            <w:r w:rsidRPr="00092176">
              <w:rPr>
                <w:rFonts w:ascii="Lucida Console" w:hAnsi="Lucida Console" w:cs="LMMono10-Regular"/>
                <w:color w:val="000000"/>
                <w:sz w:val="20"/>
                <w:szCs w:val="20"/>
              </w:rPr>
              <w:t>mesh_blocks</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distinct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SA2_MAINCODE_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7795AF8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2266EAD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47BEA91"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No duplicate SA2 Codes</w:t>
            </w:r>
          </w:p>
          <w:p w14:paraId="60E2A7BF"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sa2_data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group_</w:t>
            </w:r>
            <w:proofErr w:type="gramStart"/>
            <w:r w:rsidRPr="00092176">
              <w:rPr>
                <w:rFonts w:ascii="Lucida Console" w:hAnsi="Lucida Console" w:cs="LMMonoLt10-Bold"/>
                <w:b/>
                <w:bCs/>
                <w:color w:val="214A88"/>
                <w:sz w:val="20"/>
                <w:szCs w:val="20"/>
              </w:rPr>
              <w:t>by</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SA2_MAINCODE_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214A88"/>
                <w:sz w:val="20"/>
                <w:szCs w:val="20"/>
              </w:rPr>
              <w:t>cnt</w:t>
            </w:r>
            <w:proofErr w:type="spellEnd"/>
            <w:r w:rsidRPr="00092176">
              <w:rPr>
                <w:rFonts w:ascii="Lucida Console" w:hAnsi="Lucida Console" w:cs="LMMono10-Regular"/>
                <w:color w:val="214A88"/>
                <w:sz w:val="20"/>
                <w:szCs w:val="20"/>
              </w:rPr>
              <w:t xml:space="preserve"> = </w:t>
            </w:r>
            <w:r w:rsidRPr="00092176">
              <w:rPr>
                <w:rFonts w:ascii="Lucida Console" w:hAnsi="Lucida Console" w:cs="LMMonoLt10-Bold"/>
                <w:b/>
                <w:bCs/>
                <w:color w:val="214A88"/>
                <w:sz w:val="20"/>
                <w:szCs w:val="20"/>
              </w:rPr>
              <w:t>n</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724A39E1" w14:textId="77777777" w:rsidR="00092176" w:rsidRDefault="00092176" w:rsidP="00092176">
            <w:pPr>
              <w:autoSpaceDE w:val="0"/>
              <w:autoSpaceDN w:val="0"/>
              <w:adjustRightInd w:val="0"/>
              <w:rPr>
                <w:rFonts w:ascii="Lucida Console" w:hAnsi="Lucida Console" w:cs="LMMono10-Regular"/>
                <w:color w:val="000000"/>
                <w:sz w:val="20"/>
                <w:szCs w:val="20"/>
              </w:rPr>
            </w:pP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cnt</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w:t>
            </w:r>
          </w:p>
          <w:p w14:paraId="614C8B9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249B515E"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Some SA2's don't have any dwellings - positive</w:t>
            </w:r>
          </w:p>
          <w:p w14:paraId="758D5AE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skew</w:t>
            </w:r>
          </w:p>
          <w:p w14:paraId="4AE4AB3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dwelling_type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4188C39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 xml:space="preserve">%&gt;% </w:t>
            </w:r>
            <w:proofErr w:type="spellStart"/>
            <w:proofErr w:type="gramStart"/>
            <w:r w:rsidRPr="00092176">
              <w:rPr>
                <w:rFonts w:ascii="Lucida Console" w:hAnsi="Lucida Console" w:cs="LMMonoLt10-Bold"/>
                <w:b/>
                <w:bCs/>
                <w:color w:val="214A88"/>
                <w:sz w:val="20"/>
                <w:szCs w:val="20"/>
              </w:rPr>
              <w:t>ggplot</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w:t>
            </w:r>
          </w:p>
          <w:p w14:paraId="36C3EEDD"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geom_</w:t>
            </w:r>
            <w:proofErr w:type="gramStart"/>
            <w:r w:rsidRPr="00092176">
              <w:rPr>
                <w:rFonts w:ascii="Lucida Console" w:hAnsi="Lucida Console" w:cs="LMMonoLt10-Bold"/>
                <w:b/>
                <w:bCs/>
                <w:color w:val="214A88"/>
                <w:sz w:val="20"/>
                <w:szCs w:val="20"/>
              </w:rPr>
              <w:t>histogram</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Lt10-Bold"/>
                <w:b/>
                <w:bCs/>
                <w:color w:val="214A88"/>
                <w:sz w:val="20"/>
                <w:szCs w:val="20"/>
              </w:rPr>
              <w:t>aes</w:t>
            </w:r>
            <w:proofErr w:type="spellEnd"/>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 xml:space="preserve">TOTAL), </w:t>
            </w: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50</w:t>
            </w:r>
            <w:r w:rsidRPr="00092176">
              <w:rPr>
                <w:rFonts w:ascii="Lucida Console" w:hAnsi="Lucida Console" w:cs="LMMono10-Regular"/>
                <w:color w:val="000000"/>
                <w:sz w:val="20"/>
                <w:szCs w:val="20"/>
              </w:rPr>
              <w:t>)</w:t>
            </w:r>
          </w:p>
          <w:p w14:paraId="50948E0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5AF75EB"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62 SA2's have no dwellings - 7 in NSW, a military</w:t>
            </w:r>
          </w:p>
          <w:p w14:paraId="074B85DA"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base, centennial park, a NP, a </w:t>
            </w:r>
            <w:proofErr w:type="spellStart"/>
            <w:r w:rsidRPr="00092176">
              <w:rPr>
                <w:rFonts w:ascii="Lucida Console" w:hAnsi="Lucida Console" w:cs="LMMono10-Italic"/>
                <w:i/>
                <w:iCs/>
                <w:color w:val="8F5A03"/>
                <w:sz w:val="20"/>
                <w:szCs w:val="20"/>
              </w:rPr>
              <w:t>cemetry</w:t>
            </w:r>
            <w:proofErr w:type="spellEnd"/>
            <w:r w:rsidRPr="00092176">
              <w:rPr>
                <w:rFonts w:ascii="Lucida Console" w:hAnsi="Lucida Console" w:cs="LMMono10-Italic"/>
                <w:i/>
                <w:iCs/>
                <w:color w:val="8F5A03"/>
                <w:sz w:val="20"/>
                <w:szCs w:val="20"/>
              </w:rPr>
              <w:t>, and</w:t>
            </w:r>
          </w:p>
          <w:p w14:paraId="775AA8A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Industrial area, Banksmeadow is </w:t>
            </w:r>
            <w:proofErr w:type="spellStart"/>
            <w:r w:rsidRPr="00092176">
              <w:rPr>
                <w:rFonts w:ascii="Lucida Console" w:hAnsi="Lucida Console" w:cs="LMMono10-Italic"/>
                <w:i/>
                <w:iCs/>
                <w:color w:val="8F5A03"/>
                <w:sz w:val="20"/>
                <w:szCs w:val="20"/>
              </w:rPr>
              <w:t>whaves</w:t>
            </w:r>
            <w:proofErr w:type="spellEnd"/>
            <w:r w:rsidRPr="00092176">
              <w:rPr>
                <w:rFonts w:ascii="Lucida Console" w:hAnsi="Lucida Console" w:cs="LMMono10-Italic"/>
                <w:i/>
                <w:iCs/>
                <w:color w:val="8F5A03"/>
                <w:sz w:val="20"/>
                <w:szCs w:val="20"/>
              </w:rPr>
              <w:t xml:space="preserve"> and</w:t>
            </w:r>
          </w:p>
          <w:p w14:paraId="6C03F74F"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industry</w:t>
            </w:r>
          </w:p>
          <w:p w14:paraId="6F33953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dwelling_type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28EF96F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w:t>
            </w:r>
          </w:p>
          <w:p w14:paraId="0A7FB96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left_</w:t>
            </w:r>
            <w:proofErr w:type="gramStart"/>
            <w:r w:rsidRPr="00092176">
              <w:rPr>
                <w:rFonts w:ascii="Lucida Console" w:hAnsi="Lucida Console" w:cs="LMMonoLt10-Bold"/>
                <w:b/>
                <w:bCs/>
                <w:color w:val="214A88"/>
                <w:sz w:val="20"/>
                <w:szCs w:val="20"/>
              </w:rPr>
              <w:t>join</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sa2_data, </w:t>
            </w:r>
            <w:r w:rsidRPr="00092176">
              <w:rPr>
                <w:rFonts w:ascii="Lucida Console" w:hAnsi="Lucida Console" w:cs="LMMono10-Regular"/>
                <w:color w:val="214A88"/>
                <w:sz w:val="20"/>
                <w:szCs w:val="20"/>
              </w:rPr>
              <w:t xml:space="preserve">by = </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4F9A05"/>
                <w:sz w:val="20"/>
                <w:szCs w:val="20"/>
              </w:rPr>
              <w:t>"SA2_MAINCODE_2016"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60F79FCB"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gramStart"/>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SA2_CODE, TOTAL,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16BA1B9F" w14:textId="77777777" w:rsidR="00092176" w:rsidRDefault="00092176" w:rsidP="00092176">
            <w:pPr>
              <w:autoSpaceDE w:val="0"/>
              <w:autoSpaceDN w:val="0"/>
              <w:adjustRightInd w:val="0"/>
              <w:rPr>
                <w:rFonts w:ascii="Lucida Console" w:hAnsi="Lucida Console" w:cs="LMMono10-Regular"/>
                <w:color w:val="000000"/>
                <w:sz w:val="20"/>
                <w:szCs w:val="20"/>
              </w:rPr>
            </w:pP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gramEnd"/>
            <w:r w:rsidRPr="00092176">
              <w:rPr>
                <w:rFonts w:ascii="Lucida Console" w:hAnsi="Lucida Console" w:cs="LMMonoLt10-Bold"/>
                <w:b/>
                <w:bCs/>
                <w:color w:val="214A88"/>
                <w:sz w:val="20"/>
                <w:szCs w:val="20"/>
              </w:rPr>
              <w:t>between</w:t>
            </w:r>
            <w:r w:rsidRPr="00092176">
              <w:rPr>
                <w:rFonts w:ascii="Lucida Console" w:hAnsi="Lucida Console" w:cs="LMMono10-Regular"/>
                <w:color w:val="000000"/>
                <w:sz w:val="20"/>
                <w:szCs w:val="20"/>
              </w:rPr>
              <w:t xml:space="preserve">(SA2_CODE, </w:t>
            </w:r>
            <w:r w:rsidRPr="00092176">
              <w:rPr>
                <w:rFonts w:ascii="Lucida Console" w:hAnsi="Lucida Console" w:cs="LMMono10-Regular"/>
                <w:color w:val="0000CF"/>
                <w:sz w:val="20"/>
                <w:szCs w:val="20"/>
              </w:rPr>
              <w:t>1e+08</w:t>
            </w:r>
            <w:r w:rsidRPr="00092176">
              <w:rPr>
                <w:rFonts w:ascii="Lucida Console" w:hAnsi="Lucida Console" w:cs="LMMono10-Regular"/>
                <w:color w:val="000000"/>
                <w:sz w:val="20"/>
                <w:szCs w:val="20"/>
              </w:rPr>
              <w:t xml:space="preserve">, </w:t>
            </w:r>
            <w:r w:rsidRPr="00092176">
              <w:rPr>
                <w:rFonts w:ascii="Lucida Console" w:hAnsi="Lucida Console" w:cs="LMMono10-Regular"/>
                <w:color w:val="0000CF"/>
                <w:sz w:val="20"/>
                <w:szCs w:val="20"/>
              </w:rPr>
              <w:t>2e+08</w:t>
            </w:r>
            <w:r w:rsidRPr="00092176">
              <w:rPr>
                <w:rFonts w:ascii="Lucida Console" w:hAnsi="Lucida Console" w:cs="LMMono10-Regular"/>
                <w:color w:val="000000"/>
                <w:sz w:val="20"/>
                <w:szCs w:val="20"/>
              </w:rPr>
              <w:t>))</w:t>
            </w:r>
          </w:p>
          <w:p w14:paraId="6E1A734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CC2535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There are a couple of areas with high numbers of</w:t>
            </w:r>
          </w:p>
          <w:p w14:paraId="460318E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dwellings - Waterloo/Beaconsfield in NSW is high</w:t>
            </w:r>
          </w:p>
          <w:p w14:paraId="7FDE2A1B"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density</w:t>
            </w:r>
          </w:p>
          <w:p w14:paraId="09023AC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dwelling_type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3594DC00"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&gt;</w:t>
            </w:r>
          </w:p>
          <w:p w14:paraId="2AC8B655"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CF"/>
                <w:sz w:val="20"/>
                <w:szCs w:val="20"/>
              </w:rPr>
              <w:t>15000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left_</w:t>
            </w:r>
            <w:proofErr w:type="gramStart"/>
            <w:r w:rsidRPr="00092176">
              <w:rPr>
                <w:rFonts w:ascii="Lucida Console" w:hAnsi="Lucida Console" w:cs="LMMonoLt10-Bold"/>
                <w:b/>
                <w:bCs/>
                <w:color w:val="214A88"/>
                <w:sz w:val="20"/>
                <w:szCs w:val="20"/>
              </w:rPr>
              <w:t>join</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sa2_data, </w:t>
            </w:r>
            <w:r w:rsidRPr="00092176">
              <w:rPr>
                <w:rFonts w:ascii="Lucida Console" w:hAnsi="Lucida Console" w:cs="LMMono10-Regular"/>
                <w:color w:val="214A88"/>
                <w:sz w:val="20"/>
                <w:szCs w:val="20"/>
              </w:rPr>
              <w:t xml:space="preserve">by = </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4F9A05"/>
                <w:sz w:val="20"/>
                <w:szCs w:val="20"/>
              </w:rPr>
              <w:t>"SA2_MAINCODE_2016"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7107958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gramStart"/>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SA2_CODE, TOTAL,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4B00FE51" w14:textId="77777777" w:rsidR="00092176" w:rsidRDefault="00092176" w:rsidP="00092176">
            <w:pPr>
              <w:autoSpaceDE w:val="0"/>
              <w:autoSpaceDN w:val="0"/>
              <w:adjustRightInd w:val="0"/>
              <w:rPr>
                <w:rFonts w:ascii="Lucida Console" w:hAnsi="Lucida Console" w:cs="LMMono10-Regular"/>
                <w:color w:val="000000"/>
                <w:sz w:val="20"/>
                <w:szCs w:val="20"/>
              </w:rPr>
            </w:pP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gramEnd"/>
            <w:r w:rsidRPr="00092176">
              <w:rPr>
                <w:rFonts w:ascii="Lucida Console" w:hAnsi="Lucida Console" w:cs="LMMonoLt10-Bold"/>
                <w:b/>
                <w:bCs/>
                <w:color w:val="214A88"/>
                <w:sz w:val="20"/>
                <w:szCs w:val="20"/>
              </w:rPr>
              <w:t>between</w:t>
            </w:r>
            <w:r w:rsidRPr="00092176">
              <w:rPr>
                <w:rFonts w:ascii="Lucida Console" w:hAnsi="Lucida Console" w:cs="LMMono10-Regular"/>
                <w:color w:val="000000"/>
                <w:sz w:val="20"/>
                <w:szCs w:val="20"/>
              </w:rPr>
              <w:t xml:space="preserve">(SA2_CODE, </w:t>
            </w:r>
            <w:r w:rsidRPr="00092176">
              <w:rPr>
                <w:rFonts w:ascii="Lucida Console" w:hAnsi="Lucida Console" w:cs="LMMono10-Regular"/>
                <w:color w:val="0000CF"/>
                <w:sz w:val="20"/>
                <w:szCs w:val="20"/>
              </w:rPr>
              <w:t>1e+08</w:t>
            </w:r>
            <w:r w:rsidRPr="00092176">
              <w:rPr>
                <w:rFonts w:ascii="Lucida Console" w:hAnsi="Lucida Console" w:cs="LMMono10-Regular"/>
                <w:color w:val="000000"/>
                <w:sz w:val="20"/>
                <w:szCs w:val="20"/>
              </w:rPr>
              <w:t xml:space="preserve">, </w:t>
            </w:r>
            <w:r w:rsidRPr="00092176">
              <w:rPr>
                <w:rFonts w:ascii="Lucida Console" w:hAnsi="Lucida Console" w:cs="LMMono10-Regular"/>
                <w:color w:val="0000CF"/>
                <w:sz w:val="20"/>
                <w:szCs w:val="20"/>
              </w:rPr>
              <w:t>2e+08</w:t>
            </w:r>
            <w:r w:rsidRPr="00092176">
              <w:rPr>
                <w:rFonts w:ascii="Lucida Console" w:hAnsi="Lucida Console" w:cs="LMMono10-Regular"/>
                <w:color w:val="000000"/>
                <w:sz w:val="20"/>
                <w:szCs w:val="20"/>
              </w:rPr>
              <w:t>))</w:t>
            </w:r>
          </w:p>
          <w:p w14:paraId="07C503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02936D5"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Remove SA2's with no dwellings and only show NSW</w:t>
            </w:r>
          </w:p>
          <w:p w14:paraId="48292ED8"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SA2's</w:t>
            </w:r>
          </w:p>
          <w:p w14:paraId="6EF6E76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dwelling_type_filtered</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dwelling_type</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1118B8A9"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%&gt;%</w:t>
            </w:r>
          </w:p>
          <w:p w14:paraId="7C70D52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r w:rsidRPr="00092176">
              <w:rPr>
                <w:rFonts w:ascii="Lucida Console" w:hAnsi="Lucida Console" w:cs="LMMonoLt10-Bold"/>
                <w:b/>
                <w:bCs/>
                <w:color w:val="214A88"/>
                <w:sz w:val="20"/>
                <w:szCs w:val="20"/>
              </w:rPr>
              <w:t>inner_join</w:t>
            </w:r>
            <w:proofErr w:type="spellEnd"/>
            <w:r w:rsidRPr="00092176">
              <w:rPr>
                <w:rFonts w:ascii="Lucida Console" w:hAnsi="Lucida Console" w:cs="LMMono10-Regular"/>
                <w:color w:val="000000"/>
                <w:sz w:val="20"/>
                <w:szCs w:val="20"/>
              </w:rPr>
              <w:t xml:space="preserve">(sa2_data, </w:t>
            </w:r>
            <w:r w:rsidRPr="00092176">
              <w:rPr>
                <w:rFonts w:ascii="Lucida Console" w:hAnsi="Lucida Console" w:cs="LMMono10-Regular"/>
                <w:color w:val="214A88"/>
                <w:sz w:val="20"/>
                <w:szCs w:val="20"/>
              </w:rPr>
              <w:t xml:space="preserve">by = </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4F9A05"/>
                <w:sz w:val="20"/>
                <w:szCs w:val="20"/>
              </w:rPr>
              <w:t>"SA2_MAINCODE_2016"</w:t>
            </w:r>
            <w:r w:rsidRPr="00092176">
              <w:rPr>
                <w:rFonts w:ascii="Lucida Console" w:hAnsi="Lucida Console" w:cs="LMMono10-Regular"/>
                <w:color w:val="000000"/>
                <w:sz w:val="20"/>
                <w:szCs w:val="20"/>
              </w:rPr>
              <w:t>))</w:t>
            </w:r>
          </w:p>
          <w:p w14:paraId="0FAD3380" w14:textId="2C167DA1" w:rsidR="00092176" w:rsidRPr="00092176" w:rsidRDefault="00092176" w:rsidP="00092176">
            <w:pPr>
              <w:autoSpaceDE w:val="0"/>
              <w:autoSpaceDN w:val="0"/>
              <w:adjustRightInd w:val="0"/>
              <w:rPr>
                <w:rFonts w:ascii="Lucida Console" w:hAnsi="Lucida Console" w:cs="LMRoman10-Regular"/>
                <w:color w:val="000000"/>
                <w:sz w:val="20"/>
                <w:szCs w:val="20"/>
              </w:rPr>
            </w:pPr>
          </w:p>
          <w:p w14:paraId="029D672E" w14:textId="77777777" w:rsidR="00092176" w:rsidRPr="00092176" w:rsidRDefault="00092176" w:rsidP="00092176">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DWELLING HOUSE Some areas in NSW have no houses -</w:t>
            </w:r>
          </w:p>
          <w:p w14:paraId="6B8C1398" w14:textId="77777777" w:rsidR="00092176" w:rsidRPr="00092176" w:rsidRDefault="00092176" w:rsidP="00092176">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data may be slightly skewed</w:t>
            </w:r>
          </w:p>
          <w:p w14:paraId="77D89DC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dwelling_type_filtered</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proofErr w:type="gramStart"/>
            <w:r w:rsidRPr="00092176">
              <w:rPr>
                <w:rFonts w:ascii="Lucida Console" w:hAnsi="Lucida Console" w:cs="LMMonoLt10-Bold"/>
                <w:b/>
                <w:bCs/>
                <w:color w:val="214A88"/>
                <w:sz w:val="20"/>
                <w:szCs w:val="20"/>
              </w:rPr>
              <w:t>ggplot</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 </w:t>
            </w:r>
            <w:proofErr w:type="spellStart"/>
            <w:r w:rsidRPr="00092176">
              <w:rPr>
                <w:rFonts w:ascii="Lucida Console" w:hAnsi="Lucida Console" w:cs="LMMonoLt10-Bold"/>
                <w:b/>
                <w:bCs/>
                <w:color w:val="214A88"/>
                <w:sz w:val="20"/>
                <w:szCs w:val="20"/>
              </w:rPr>
              <w:t>geom_histogram</w:t>
            </w:r>
            <w:proofErr w:type="spellEnd"/>
            <w:r w:rsidRPr="00092176">
              <w:rPr>
                <w:rFonts w:ascii="Lucida Console" w:hAnsi="Lucida Console" w:cs="LMMono10-Regular"/>
                <w:color w:val="000000"/>
                <w:sz w:val="20"/>
                <w:szCs w:val="20"/>
              </w:rPr>
              <w:t>(</w:t>
            </w:r>
            <w:proofErr w:type="spellStart"/>
            <w:r w:rsidRPr="00092176">
              <w:rPr>
                <w:rFonts w:ascii="Lucida Console" w:hAnsi="Lucida Console" w:cs="LMMonoLt10-Bold"/>
                <w:b/>
                <w:bCs/>
                <w:color w:val="214A88"/>
                <w:sz w:val="20"/>
                <w:szCs w:val="20"/>
              </w:rPr>
              <w:t>aes</w:t>
            </w:r>
            <w:proofErr w:type="spellEnd"/>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DWELLING_HOUSE),</w:t>
            </w:r>
          </w:p>
          <w:p w14:paraId="4C2A2A9E"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50</w:t>
            </w:r>
            <w:r w:rsidRPr="00092176">
              <w:rPr>
                <w:rFonts w:ascii="Lucida Console" w:hAnsi="Lucida Console" w:cs="LMMono10-Regular"/>
                <w:color w:val="000000"/>
                <w:sz w:val="20"/>
                <w:szCs w:val="20"/>
              </w:rPr>
              <w:t>)</w:t>
            </w:r>
          </w:p>
          <w:p w14:paraId="75DE657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8B1E05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Standardise data and confirm data has a long tail</w:t>
            </w:r>
          </w:p>
          <w:p w14:paraId="2AF7530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house_std</w:t>
            </w:r>
            <w:proofErr w:type="spellEnd"/>
            <w:r w:rsidRPr="00092176">
              <w:rPr>
                <w:rFonts w:ascii="Lucida Console" w:hAnsi="Lucida Console" w:cs="LMMono10-Regular"/>
                <w:color w:val="000000"/>
                <w:sz w:val="20"/>
                <w:szCs w:val="20"/>
              </w:rPr>
              <w:t xml:space="preserve"> &lt;- </w:t>
            </w:r>
            <w:r w:rsidRPr="00092176">
              <w:rPr>
                <w:rFonts w:ascii="Lucida Console" w:hAnsi="Lucida Console" w:cs="LMMonoLt10-Bold"/>
                <w:b/>
                <w:bCs/>
                <w:color w:val="214A88"/>
                <w:sz w:val="20"/>
                <w:szCs w:val="20"/>
              </w:rPr>
              <w:t>scale</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dwelling_type_filtered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DWELLING_HOUSE</w:t>
            </w:r>
            <w:proofErr w:type="spellEnd"/>
            <w:r w:rsidRPr="00092176">
              <w:rPr>
                <w:rFonts w:ascii="Lucida Console" w:hAnsi="Lucida Console" w:cs="LMMono10-Regular"/>
                <w:color w:val="000000"/>
                <w:sz w:val="20"/>
                <w:szCs w:val="20"/>
              </w:rPr>
              <w:t>)</w:t>
            </w:r>
          </w:p>
          <w:p w14:paraId="6D37FD1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qqnorm</w:t>
            </w:r>
            <w:proofErr w:type="spellEnd"/>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house_std</w:t>
            </w:r>
            <w:proofErr w:type="spellEnd"/>
            <w:r w:rsidRPr="00092176">
              <w:rPr>
                <w:rFonts w:ascii="Lucida Console" w:hAnsi="Lucida Console" w:cs="LMMono10-Regular"/>
                <w:color w:val="000000"/>
                <w:sz w:val="20"/>
                <w:szCs w:val="20"/>
              </w:rPr>
              <w:t>)</w:t>
            </w:r>
          </w:p>
          <w:p w14:paraId="17F5503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Lt10-Bold"/>
                <w:b/>
                <w:bCs/>
                <w:color w:val="214A88"/>
                <w:sz w:val="20"/>
                <w:szCs w:val="20"/>
              </w:rPr>
              <w:t>abline</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a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b =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col = </w:t>
            </w:r>
            <w:r w:rsidRPr="00092176">
              <w:rPr>
                <w:rFonts w:ascii="Lucida Console" w:hAnsi="Lucida Console" w:cs="LMMono10-Regular"/>
                <w:color w:val="4F9A05"/>
                <w:sz w:val="20"/>
                <w:szCs w:val="20"/>
              </w:rPr>
              <w:t>"grey"</w:t>
            </w:r>
            <w:r w:rsidRPr="00092176">
              <w:rPr>
                <w:rFonts w:ascii="Lucida Console" w:hAnsi="Lucida Console" w:cs="LMMono10-Regular"/>
                <w:color w:val="000000"/>
                <w:sz w:val="20"/>
                <w:szCs w:val="20"/>
              </w:rPr>
              <w:t>)</w:t>
            </w:r>
          </w:p>
          <w:p w14:paraId="391442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DWELLING FLAT There are 21 no flat SA2's in NSW -</w:t>
            </w:r>
          </w:p>
          <w:p w14:paraId="593A8DA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industrial areas, offshore shipping, Rural areas</w:t>
            </w:r>
          </w:p>
          <w:p w14:paraId="36596EC7"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dwelling_type_filtered</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1FFB8EB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CF"/>
                <w:sz w:val="20"/>
                <w:szCs w:val="20"/>
              </w:rPr>
              <w:lastRenderedPageBreak/>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SA2_CODE,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PERC_DWELLING_HOUSE,</w:t>
            </w:r>
          </w:p>
          <w:p w14:paraId="109F4586"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PERC_DWELLING_FLAT, PERC_DWELLING_SEMI, PERC_DWELLING_OTHER)</w:t>
            </w:r>
          </w:p>
          <w:p w14:paraId="6FE8BB6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93AD1E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Some areas in NSW have no houses - data skewed</w:t>
            </w:r>
          </w:p>
          <w:p w14:paraId="7092D1B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dwelling_type_filtered</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proofErr w:type="gramStart"/>
            <w:r w:rsidRPr="00092176">
              <w:rPr>
                <w:rFonts w:ascii="Lucida Console" w:hAnsi="Lucida Console" w:cs="LMMonoLt10-Bold"/>
                <w:b/>
                <w:bCs/>
                <w:color w:val="214A88"/>
                <w:sz w:val="20"/>
                <w:szCs w:val="20"/>
              </w:rPr>
              <w:t>ggplot</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 </w:t>
            </w:r>
            <w:proofErr w:type="spellStart"/>
            <w:r w:rsidRPr="00092176">
              <w:rPr>
                <w:rFonts w:ascii="Lucida Console" w:hAnsi="Lucida Console" w:cs="LMMonoLt10-Bold"/>
                <w:b/>
                <w:bCs/>
                <w:color w:val="214A88"/>
                <w:sz w:val="20"/>
                <w:szCs w:val="20"/>
              </w:rPr>
              <w:t>geom_histogram</w:t>
            </w:r>
            <w:proofErr w:type="spellEnd"/>
            <w:r w:rsidRPr="00092176">
              <w:rPr>
                <w:rFonts w:ascii="Lucida Console" w:hAnsi="Lucida Console" w:cs="LMMono10-Regular"/>
                <w:color w:val="000000"/>
                <w:sz w:val="20"/>
                <w:szCs w:val="20"/>
              </w:rPr>
              <w:t>(</w:t>
            </w:r>
            <w:proofErr w:type="spellStart"/>
            <w:r w:rsidRPr="00092176">
              <w:rPr>
                <w:rFonts w:ascii="Lucida Console" w:hAnsi="Lucida Console" w:cs="LMMonoLt10-Bold"/>
                <w:b/>
                <w:bCs/>
                <w:color w:val="214A88"/>
                <w:sz w:val="20"/>
                <w:szCs w:val="20"/>
              </w:rPr>
              <w:t>aes</w:t>
            </w:r>
            <w:proofErr w:type="spellEnd"/>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DWELLING_FLAT),</w:t>
            </w:r>
          </w:p>
          <w:p w14:paraId="4B8575E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100</w:t>
            </w:r>
            <w:r w:rsidRPr="00092176">
              <w:rPr>
                <w:rFonts w:ascii="Lucida Console" w:hAnsi="Lucida Console" w:cs="LMMono10-Regular"/>
                <w:color w:val="000000"/>
                <w:sz w:val="20"/>
                <w:szCs w:val="20"/>
              </w:rPr>
              <w:t>)</w:t>
            </w:r>
          </w:p>
          <w:p w14:paraId="4E6B8CB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A0855B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Standardise data and confirm data is not normally</w:t>
            </w:r>
          </w:p>
          <w:p w14:paraId="0CCD1591"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distributed</w:t>
            </w:r>
          </w:p>
          <w:p w14:paraId="32C1051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flat_std</w:t>
            </w:r>
            <w:proofErr w:type="spellEnd"/>
            <w:r w:rsidRPr="00092176">
              <w:rPr>
                <w:rFonts w:ascii="Lucida Console" w:hAnsi="Lucida Console" w:cs="LMMono10-Regular"/>
                <w:color w:val="000000"/>
                <w:sz w:val="20"/>
                <w:szCs w:val="20"/>
              </w:rPr>
              <w:t xml:space="preserve"> &lt;- </w:t>
            </w:r>
            <w:r w:rsidRPr="00092176">
              <w:rPr>
                <w:rFonts w:ascii="Lucida Console" w:hAnsi="Lucida Console" w:cs="LMMonoLt10-Bold"/>
                <w:b/>
                <w:bCs/>
                <w:color w:val="214A88"/>
                <w:sz w:val="20"/>
                <w:szCs w:val="20"/>
              </w:rPr>
              <w:t>scale</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dwelling_type_filtered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DWELLING_FLAT</w:t>
            </w:r>
            <w:proofErr w:type="spellEnd"/>
            <w:r w:rsidRPr="00092176">
              <w:rPr>
                <w:rFonts w:ascii="Lucida Console" w:hAnsi="Lucida Console" w:cs="LMMono10-Regular"/>
                <w:color w:val="000000"/>
                <w:sz w:val="20"/>
                <w:szCs w:val="20"/>
              </w:rPr>
              <w:t>)</w:t>
            </w:r>
          </w:p>
          <w:p w14:paraId="31EDEE2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qqnorm</w:t>
            </w:r>
            <w:proofErr w:type="spellEnd"/>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flat_std</w:t>
            </w:r>
            <w:proofErr w:type="spellEnd"/>
            <w:r w:rsidRPr="00092176">
              <w:rPr>
                <w:rFonts w:ascii="Lucida Console" w:hAnsi="Lucida Console" w:cs="LMMono10-Regular"/>
                <w:color w:val="000000"/>
                <w:sz w:val="20"/>
                <w:szCs w:val="20"/>
              </w:rPr>
              <w:t>)</w:t>
            </w:r>
          </w:p>
          <w:p w14:paraId="0FD6D0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Lt10-Bold"/>
                <w:b/>
                <w:bCs/>
                <w:color w:val="214A88"/>
                <w:sz w:val="20"/>
                <w:szCs w:val="20"/>
              </w:rPr>
              <w:t>abline</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a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b =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col = </w:t>
            </w:r>
            <w:r w:rsidRPr="00092176">
              <w:rPr>
                <w:rFonts w:ascii="Lucida Console" w:hAnsi="Lucida Console" w:cs="LMMono10-Regular"/>
                <w:color w:val="4F9A05"/>
                <w:sz w:val="20"/>
                <w:szCs w:val="20"/>
              </w:rPr>
              <w:t>"grey"</w:t>
            </w:r>
            <w:r w:rsidRPr="00092176">
              <w:rPr>
                <w:rFonts w:ascii="Lucida Console" w:hAnsi="Lucida Console" w:cs="LMMono10-Regular"/>
                <w:color w:val="000000"/>
                <w:sz w:val="20"/>
                <w:szCs w:val="20"/>
              </w:rPr>
              <w:t>)</w:t>
            </w:r>
          </w:p>
          <w:p w14:paraId="3EFC043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DWELLING SEMI There are 19 no semi SA2's in NSW -</w:t>
            </w:r>
          </w:p>
          <w:p w14:paraId="6539A31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industrial areas, airport, offshore shipping,</w:t>
            </w:r>
          </w:p>
          <w:p w14:paraId="6F329AA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rural areas</w:t>
            </w:r>
          </w:p>
          <w:p w14:paraId="03639E5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proofErr w:type="spellStart"/>
            <w:r w:rsidRPr="00092176">
              <w:rPr>
                <w:rFonts w:ascii="Lucida Console" w:hAnsi="Lucida Console" w:cs="LMMono10-Regular"/>
                <w:color w:val="000000"/>
                <w:sz w:val="20"/>
                <w:szCs w:val="20"/>
              </w:rPr>
              <w:t>dwelling_type_filtered</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1FBEF0F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SA2_CODE,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PERC_DWELLING_HOUSE,</w:t>
            </w:r>
          </w:p>
          <w:p w14:paraId="7B2FCAE9"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PERC_DWELLING_FLAT, PERC_DWELLING_SEMI, PERC_DWELLING_OTHER)</w:t>
            </w:r>
          </w:p>
          <w:p w14:paraId="0F02C21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38844E7"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Some areas in NSW have no houses - data skewed</w:t>
            </w:r>
          </w:p>
          <w:p w14:paraId="4DC8404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dwelling_type_filtered</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spellStart"/>
            <w:proofErr w:type="gramStart"/>
            <w:r w:rsidRPr="00092176">
              <w:rPr>
                <w:rFonts w:ascii="Lucida Console" w:hAnsi="Lucida Console" w:cs="LMMonoLt10-Bold"/>
                <w:b/>
                <w:bCs/>
                <w:color w:val="214A88"/>
                <w:sz w:val="20"/>
                <w:szCs w:val="20"/>
              </w:rPr>
              <w:t>ggplot</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 </w:t>
            </w:r>
            <w:proofErr w:type="spellStart"/>
            <w:r w:rsidRPr="00092176">
              <w:rPr>
                <w:rFonts w:ascii="Lucida Console" w:hAnsi="Lucida Console" w:cs="LMMonoLt10-Bold"/>
                <w:b/>
                <w:bCs/>
                <w:color w:val="214A88"/>
                <w:sz w:val="20"/>
                <w:szCs w:val="20"/>
              </w:rPr>
              <w:t>geom_histogram</w:t>
            </w:r>
            <w:proofErr w:type="spellEnd"/>
            <w:r w:rsidRPr="00092176">
              <w:rPr>
                <w:rFonts w:ascii="Lucida Console" w:hAnsi="Lucida Console" w:cs="LMMono10-Regular"/>
                <w:color w:val="000000"/>
                <w:sz w:val="20"/>
                <w:szCs w:val="20"/>
              </w:rPr>
              <w:t>(</w:t>
            </w:r>
            <w:proofErr w:type="spellStart"/>
            <w:r w:rsidRPr="00092176">
              <w:rPr>
                <w:rFonts w:ascii="Lucida Console" w:hAnsi="Lucida Console" w:cs="LMMonoLt10-Bold"/>
                <w:b/>
                <w:bCs/>
                <w:color w:val="214A88"/>
                <w:sz w:val="20"/>
                <w:szCs w:val="20"/>
              </w:rPr>
              <w:t>aes</w:t>
            </w:r>
            <w:proofErr w:type="spellEnd"/>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DWELLING_SEMI),</w:t>
            </w:r>
          </w:p>
          <w:p w14:paraId="16571FCA"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100</w:t>
            </w:r>
            <w:r w:rsidRPr="00092176">
              <w:rPr>
                <w:rFonts w:ascii="Lucida Console" w:hAnsi="Lucida Console" w:cs="LMMono10-Regular"/>
                <w:color w:val="000000"/>
                <w:sz w:val="20"/>
                <w:szCs w:val="20"/>
              </w:rPr>
              <w:t>)</w:t>
            </w:r>
          </w:p>
          <w:p w14:paraId="77DBE1B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276B581C"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Standardise data and confirm data is not normally</w:t>
            </w:r>
          </w:p>
          <w:p w14:paraId="5C1FE7D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distributed</w:t>
            </w:r>
          </w:p>
          <w:p w14:paraId="4F0DE96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semi_std</w:t>
            </w:r>
            <w:proofErr w:type="spellEnd"/>
            <w:r w:rsidRPr="00092176">
              <w:rPr>
                <w:rFonts w:ascii="Lucida Console" w:hAnsi="Lucida Console" w:cs="LMMono10-Regular"/>
                <w:color w:val="000000"/>
                <w:sz w:val="20"/>
                <w:szCs w:val="20"/>
              </w:rPr>
              <w:t xml:space="preserve"> &lt;- </w:t>
            </w:r>
            <w:r w:rsidRPr="00092176">
              <w:rPr>
                <w:rFonts w:ascii="Lucida Console" w:hAnsi="Lucida Console" w:cs="LMMonoLt10-Bold"/>
                <w:b/>
                <w:bCs/>
                <w:color w:val="214A88"/>
                <w:sz w:val="20"/>
                <w:szCs w:val="20"/>
              </w:rPr>
              <w:t>scale</w:t>
            </w:r>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dwelling_type_filtered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DWELLING_SEMI</w:t>
            </w:r>
            <w:proofErr w:type="spellEnd"/>
            <w:r w:rsidRPr="00092176">
              <w:rPr>
                <w:rFonts w:ascii="Lucida Console" w:hAnsi="Lucida Console" w:cs="LMMono10-Regular"/>
                <w:color w:val="000000"/>
                <w:sz w:val="20"/>
                <w:szCs w:val="20"/>
              </w:rPr>
              <w:t>)</w:t>
            </w:r>
          </w:p>
          <w:p w14:paraId="63BF635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qqnorm</w:t>
            </w:r>
            <w:proofErr w:type="spellEnd"/>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semi_std</w:t>
            </w:r>
            <w:proofErr w:type="spellEnd"/>
            <w:r w:rsidRPr="00092176">
              <w:rPr>
                <w:rFonts w:ascii="Lucida Console" w:hAnsi="Lucida Console" w:cs="LMMono10-Regular"/>
                <w:color w:val="000000"/>
                <w:sz w:val="20"/>
                <w:szCs w:val="20"/>
              </w:rPr>
              <w:t>)</w:t>
            </w:r>
          </w:p>
          <w:p w14:paraId="4052DB6B"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Lt10-Bold"/>
                <w:b/>
                <w:bCs/>
                <w:color w:val="214A88"/>
                <w:sz w:val="20"/>
                <w:szCs w:val="20"/>
              </w:rPr>
              <w:t>abline</w:t>
            </w:r>
            <w:proofErr w:type="spellEnd"/>
            <w:r w:rsidRPr="00092176">
              <w:rPr>
                <w:rFonts w:ascii="Lucida Console" w:hAnsi="Lucida Console" w:cs="LMMono10-Regular"/>
                <w:color w:val="000000"/>
                <w:sz w:val="20"/>
                <w:szCs w:val="20"/>
              </w:rPr>
              <w:t>(</w:t>
            </w:r>
            <w:proofErr w:type="gramEnd"/>
            <w:r w:rsidRPr="00092176">
              <w:rPr>
                <w:rFonts w:ascii="Lucida Console" w:hAnsi="Lucida Console" w:cs="LMMono10-Regular"/>
                <w:color w:val="214A88"/>
                <w:sz w:val="20"/>
                <w:szCs w:val="20"/>
              </w:rPr>
              <w:t xml:space="preserve">a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b =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col = </w:t>
            </w:r>
            <w:r w:rsidRPr="00092176">
              <w:rPr>
                <w:rFonts w:ascii="Lucida Console" w:hAnsi="Lucida Console" w:cs="LMMono10-Regular"/>
                <w:color w:val="4F9A05"/>
                <w:sz w:val="20"/>
                <w:szCs w:val="20"/>
              </w:rPr>
              <w:t>"grey"</w:t>
            </w:r>
            <w:r w:rsidRPr="00092176">
              <w:rPr>
                <w:rFonts w:ascii="Lucida Console" w:hAnsi="Lucida Console" w:cs="LMMono10-Regular"/>
                <w:color w:val="000000"/>
                <w:sz w:val="20"/>
                <w:szCs w:val="20"/>
              </w:rPr>
              <w:t>)</w:t>
            </w:r>
          </w:p>
          <w:p w14:paraId="496FE8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5B87768"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Check correlation between variables</w:t>
            </w:r>
          </w:p>
          <w:p w14:paraId="50C99AF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10-Regular"/>
                <w:color w:val="000000"/>
                <w:sz w:val="20"/>
                <w:szCs w:val="20"/>
              </w:rPr>
              <w:t>dwelling_matrix</w:t>
            </w:r>
            <w:proofErr w:type="spellEnd"/>
            <w:r w:rsidRPr="00092176">
              <w:rPr>
                <w:rFonts w:ascii="Lucida Console" w:hAnsi="Lucida Console" w:cs="LMMono10-Regular"/>
                <w:color w:val="000000"/>
                <w:sz w:val="20"/>
                <w:szCs w:val="20"/>
              </w:rPr>
              <w:t xml:space="preserve"> &lt;- </w:t>
            </w:r>
            <w:proofErr w:type="spellStart"/>
            <w:r w:rsidRPr="00092176">
              <w:rPr>
                <w:rFonts w:ascii="Lucida Console" w:hAnsi="Lucida Console" w:cs="LMMono10-Regular"/>
                <w:color w:val="000000"/>
                <w:sz w:val="20"/>
                <w:szCs w:val="20"/>
              </w:rPr>
              <w:t>dwelling_type_filtered</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proofErr w:type="gramStart"/>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proofErr w:type="gramEnd"/>
            <w:r w:rsidRPr="00092176">
              <w:rPr>
                <w:rFonts w:ascii="Lucida Console" w:hAnsi="Lucida Console" w:cs="LMMono10-Regular"/>
                <w:color w:val="000000"/>
                <w:sz w:val="20"/>
                <w:szCs w:val="20"/>
              </w:rPr>
              <w:t>DWELLING_FLAT,</w:t>
            </w:r>
          </w:p>
          <w:p w14:paraId="614AA27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DWELLING_HOUSE, DWELLING_OTHER, DWELLING_SEMI) </w:t>
            </w:r>
            <w:r w:rsidRPr="00092176">
              <w:rPr>
                <w:rFonts w:ascii="Lucida Console" w:hAnsi="Lucida Console" w:cs="LMMonoLt10-Bold"/>
                <w:b/>
                <w:bCs/>
                <w:color w:val="CF5C00"/>
                <w:sz w:val="20"/>
                <w:szCs w:val="20"/>
              </w:rPr>
              <w:t>%&gt;%</w:t>
            </w:r>
          </w:p>
          <w:p w14:paraId="07477392"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Lt10-Bold"/>
                <w:b/>
                <w:bCs/>
                <w:color w:val="214A88"/>
                <w:sz w:val="20"/>
                <w:szCs w:val="20"/>
              </w:rPr>
              <w:t>as.matrix</w:t>
            </w:r>
            <w:proofErr w:type="spellEnd"/>
            <w:proofErr w:type="gramEnd"/>
            <w:r w:rsidRPr="00092176">
              <w:rPr>
                <w:rFonts w:ascii="Lucida Console" w:hAnsi="Lucida Console" w:cs="LMMono10-Regular"/>
                <w:color w:val="000000"/>
                <w:sz w:val="20"/>
                <w:szCs w:val="20"/>
              </w:rPr>
              <w:t>()</w:t>
            </w:r>
          </w:p>
          <w:p w14:paraId="61B08DF8" w14:textId="77777777" w:rsidR="00A57EB9" w:rsidRPr="00092176" w:rsidRDefault="00A57EB9" w:rsidP="00092176">
            <w:pPr>
              <w:autoSpaceDE w:val="0"/>
              <w:autoSpaceDN w:val="0"/>
              <w:adjustRightInd w:val="0"/>
              <w:rPr>
                <w:rFonts w:ascii="Lucida Console" w:hAnsi="Lucida Console" w:cs="LMMono10-Regular"/>
                <w:color w:val="000000"/>
                <w:sz w:val="20"/>
                <w:szCs w:val="20"/>
              </w:rPr>
            </w:pPr>
          </w:p>
          <w:p w14:paraId="5B294E5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Show values - nothing </w:t>
            </w:r>
            <w:proofErr w:type="gramStart"/>
            <w:r w:rsidRPr="00092176">
              <w:rPr>
                <w:rFonts w:ascii="Lucida Console" w:hAnsi="Lucida Console" w:cs="LMMono10-Italic"/>
                <w:i/>
                <w:iCs/>
                <w:color w:val="8F5A03"/>
                <w:sz w:val="20"/>
                <w:szCs w:val="20"/>
              </w:rPr>
              <w:t>really high</w:t>
            </w:r>
            <w:proofErr w:type="gramEnd"/>
          </w:p>
          <w:p w14:paraId="5AAEBF63" w14:textId="77777777" w:rsidR="00092176" w:rsidRDefault="00092176" w:rsidP="00092176">
            <w:pPr>
              <w:autoSpaceDE w:val="0"/>
              <w:autoSpaceDN w:val="0"/>
              <w:adjustRightInd w:val="0"/>
              <w:rPr>
                <w:rFonts w:ascii="Lucida Console" w:hAnsi="Lucida Console" w:cs="LMMono10-Regular"/>
                <w:color w:val="000000"/>
                <w:sz w:val="20"/>
                <w:szCs w:val="20"/>
              </w:rPr>
            </w:pPr>
            <w:proofErr w:type="spellStart"/>
            <w:proofErr w:type="gramStart"/>
            <w:r w:rsidRPr="00092176">
              <w:rPr>
                <w:rFonts w:ascii="Lucida Console" w:hAnsi="Lucida Console" w:cs="LMMonoLt10-Bold"/>
                <w:b/>
                <w:bCs/>
                <w:color w:val="214A88"/>
                <w:sz w:val="20"/>
                <w:szCs w:val="20"/>
              </w:rPr>
              <w:t>rcorr</w:t>
            </w:r>
            <w:proofErr w:type="spellEnd"/>
            <w:r w:rsidRPr="00092176">
              <w:rPr>
                <w:rFonts w:ascii="Lucida Console" w:hAnsi="Lucida Console" w:cs="LMMono10-Regular"/>
                <w:color w:val="000000"/>
                <w:sz w:val="20"/>
                <w:szCs w:val="20"/>
              </w:rPr>
              <w:t>(</w:t>
            </w:r>
            <w:proofErr w:type="spellStart"/>
            <w:proofErr w:type="gramEnd"/>
            <w:r w:rsidRPr="00092176">
              <w:rPr>
                <w:rFonts w:ascii="Lucida Console" w:hAnsi="Lucida Console" w:cs="LMMono10-Regular"/>
                <w:color w:val="000000"/>
                <w:sz w:val="20"/>
                <w:szCs w:val="20"/>
              </w:rPr>
              <w:t>dwelling_matrix</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type = </w:t>
            </w:r>
            <w:r w:rsidRPr="00092176">
              <w:rPr>
                <w:rFonts w:ascii="Lucida Console" w:hAnsi="Lucida Console" w:cs="LMMono10-Regular"/>
                <w:color w:val="4F9A05"/>
                <w:sz w:val="20"/>
                <w:szCs w:val="20"/>
              </w:rPr>
              <w:t>"</w:t>
            </w:r>
            <w:proofErr w:type="spellStart"/>
            <w:r w:rsidRPr="00092176">
              <w:rPr>
                <w:rFonts w:ascii="Lucida Console" w:hAnsi="Lucida Console" w:cs="LMMono10-Regular"/>
                <w:color w:val="4F9A05"/>
                <w:sz w:val="20"/>
                <w:szCs w:val="20"/>
              </w:rPr>
              <w:t>pearson</w:t>
            </w:r>
            <w:proofErr w:type="spellEnd"/>
            <w:r w:rsidRPr="00092176">
              <w:rPr>
                <w:rFonts w:ascii="Lucida Console" w:hAnsi="Lucida Console" w:cs="LMMono10-Regular"/>
                <w:color w:val="4F9A05"/>
                <w:sz w:val="20"/>
                <w:szCs w:val="20"/>
              </w:rPr>
              <w:t>"</w:t>
            </w:r>
            <w:r w:rsidRPr="00092176">
              <w:rPr>
                <w:rFonts w:ascii="Lucida Console" w:hAnsi="Lucida Console" w:cs="LMMono10-Regular"/>
                <w:color w:val="000000"/>
                <w:sz w:val="20"/>
                <w:szCs w:val="20"/>
              </w:rPr>
              <w:t>)</w:t>
            </w:r>
          </w:p>
          <w:p w14:paraId="4D435B0E" w14:textId="77777777" w:rsidR="00A57EB9" w:rsidRPr="00092176" w:rsidRDefault="00A57EB9" w:rsidP="00092176">
            <w:pPr>
              <w:autoSpaceDE w:val="0"/>
              <w:autoSpaceDN w:val="0"/>
              <w:adjustRightInd w:val="0"/>
              <w:rPr>
                <w:rFonts w:ascii="Lucida Console" w:hAnsi="Lucida Console" w:cs="LMMono10-Regular"/>
                <w:color w:val="000000"/>
                <w:sz w:val="20"/>
                <w:szCs w:val="20"/>
              </w:rPr>
            </w:pPr>
          </w:p>
          <w:p w14:paraId="7CF10EC1"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And a plot for good measure</w:t>
            </w:r>
          </w:p>
          <w:p w14:paraId="46D0017E"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roofErr w:type="spellStart"/>
            <w:r w:rsidRPr="00092176">
              <w:rPr>
                <w:rFonts w:ascii="Lucida Console" w:hAnsi="Lucida Console" w:cs="LMMonoLt10-Bold"/>
                <w:b/>
                <w:bCs/>
                <w:color w:val="214A88"/>
                <w:sz w:val="20"/>
                <w:szCs w:val="20"/>
              </w:rPr>
              <w:t>corrplot</w:t>
            </w:r>
            <w:proofErr w:type="spellEnd"/>
            <w:r w:rsidRPr="00092176">
              <w:rPr>
                <w:rFonts w:ascii="Lucida Console" w:hAnsi="Lucida Console" w:cs="LMMono10-Regular"/>
                <w:color w:val="000000"/>
                <w:sz w:val="20"/>
                <w:szCs w:val="20"/>
              </w:rPr>
              <w:t>(</w:t>
            </w:r>
            <w:proofErr w:type="spellStart"/>
            <w:r w:rsidRPr="00092176">
              <w:rPr>
                <w:rFonts w:ascii="Lucida Console" w:hAnsi="Lucida Console" w:cs="LMMonoLt10-Bold"/>
                <w:b/>
                <w:bCs/>
                <w:color w:val="214A88"/>
                <w:sz w:val="20"/>
                <w:szCs w:val="20"/>
              </w:rPr>
              <w:t>cor</w:t>
            </w:r>
            <w:proofErr w:type="spellEnd"/>
            <w:r w:rsidRPr="00092176">
              <w:rPr>
                <w:rFonts w:ascii="Lucida Console" w:hAnsi="Lucida Console" w:cs="LMMono10-Regular"/>
                <w:color w:val="000000"/>
                <w:sz w:val="20"/>
                <w:szCs w:val="20"/>
              </w:rPr>
              <w:t>(</w:t>
            </w:r>
            <w:proofErr w:type="spellStart"/>
            <w:r w:rsidRPr="00092176">
              <w:rPr>
                <w:rFonts w:ascii="Lucida Console" w:hAnsi="Lucida Console" w:cs="LMMono10-Regular"/>
                <w:color w:val="000000"/>
                <w:sz w:val="20"/>
                <w:szCs w:val="20"/>
              </w:rPr>
              <w:t>dwelling_matrix</w:t>
            </w:r>
            <w:proofErr w:type="spellEnd"/>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method = </w:t>
            </w:r>
            <w:r w:rsidRPr="00092176">
              <w:rPr>
                <w:rFonts w:ascii="Lucida Console" w:hAnsi="Lucida Console" w:cs="LMMono10-Regular"/>
                <w:color w:val="4F9A05"/>
                <w:sz w:val="20"/>
                <w:szCs w:val="20"/>
              </w:rPr>
              <w:t>"ellipse"</w:t>
            </w:r>
            <w:r w:rsidRPr="00092176">
              <w:rPr>
                <w:rFonts w:ascii="Lucida Console" w:hAnsi="Lucida Console" w:cs="LMMono10-Regular"/>
                <w:color w:val="000000"/>
                <w:sz w:val="20"/>
                <w:szCs w:val="20"/>
              </w:rPr>
              <w:t>)</w:t>
            </w:r>
          </w:p>
          <w:p w14:paraId="70EA668C" w14:textId="77777777" w:rsidR="00092176" w:rsidRPr="00092176" w:rsidRDefault="00092176" w:rsidP="00C41888">
            <w:pPr>
              <w:autoSpaceDE w:val="0"/>
              <w:autoSpaceDN w:val="0"/>
              <w:adjustRightInd w:val="0"/>
              <w:rPr>
                <w:rFonts w:ascii="Lucida Console" w:hAnsi="Lucida Console" w:cs="LMRoman10-Bold"/>
                <w:b/>
                <w:bCs/>
                <w:color w:val="000000"/>
                <w:sz w:val="20"/>
                <w:szCs w:val="20"/>
              </w:rPr>
            </w:pPr>
          </w:p>
        </w:tc>
      </w:tr>
    </w:tbl>
    <w:p w14:paraId="1E0B4A64"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46059621" w14:textId="7AEB15C7"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4192C57D" w14:textId="77777777" w:rsidR="0028299B" w:rsidRDefault="0028299B">
      <w:pPr>
        <w:rPr>
          <w:ins w:id="198" w:author="Will Kent" w:date="2019-04-28T09:49:00Z"/>
          <w:rFonts w:ascii="LMRoman10-Bold" w:hAnsi="LMRoman10-Bold" w:cs="LMRoman10-Bold"/>
          <w:b/>
          <w:bCs/>
          <w:color w:val="000000"/>
          <w:sz w:val="20"/>
          <w:szCs w:val="20"/>
        </w:rPr>
      </w:pPr>
      <w:ins w:id="199" w:author="Will Kent" w:date="2019-04-28T09:49:00Z">
        <w:r>
          <w:rPr>
            <w:rFonts w:ascii="LMRoman10-Bold" w:hAnsi="LMRoman10-Bold" w:cs="LMRoman10-Bold"/>
            <w:b/>
            <w:bCs/>
            <w:color w:val="000000"/>
            <w:sz w:val="20"/>
            <w:szCs w:val="20"/>
          </w:rPr>
          <w:br w:type="page"/>
        </w:r>
      </w:ins>
    </w:p>
    <w:p w14:paraId="5F5D5A16" w14:textId="36C869E2"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9 - Example of merging cleaned datasets for modelling using R</w:t>
      </w:r>
    </w:p>
    <w:tbl>
      <w:tblPr>
        <w:tblStyle w:val="TableGrid"/>
        <w:tblW w:w="0" w:type="auto"/>
        <w:tblLook w:val="04A0" w:firstRow="1" w:lastRow="0" w:firstColumn="1" w:lastColumn="0" w:noHBand="0" w:noVBand="1"/>
      </w:tblPr>
      <w:tblGrid>
        <w:gridCol w:w="9242"/>
      </w:tblGrid>
      <w:tr w:rsidR="00A57EB9" w14:paraId="6076618B" w14:textId="77777777" w:rsidTr="00A57EB9">
        <w:tc>
          <w:tcPr>
            <w:tcW w:w="9242" w:type="dxa"/>
          </w:tcPr>
          <w:p w14:paraId="4DAE25FF" w14:textId="77777777" w:rsid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Lt10-Bold"/>
                <w:b/>
                <w:bCs/>
                <w:color w:val="214A88"/>
                <w:sz w:val="20"/>
                <w:szCs w:val="20"/>
              </w:rPr>
              <w:t>library</w:t>
            </w:r>
            <w:r w:rsidRPr="00A57EB9">
              <w:rPr>
                <w:rFonts w:ascii="Lucida Console" w:hAnsi="Lucida Console" w:cs="LMMono10-Regular"/>
                <w:color w:val="000000"/>
                <w:sz w:val="20"/>
                <w:szCs w:val="20"/>
              </w:rPr>
              <w:t>(</w:t>
            </w:r>
            <w:proofErr w:type="spellStart"/>
            <w:r w:rsidRPr="00A57EB9">
              <w:rPr>
                <w:rFonts w:ascii="Lucida Console" w:hAnsi="Lucida Console" w:cs="LMMono10-Regular"/>
                <w:color w:val="000000"/>
                <w:sz w:val="20"/>
                <w:szCs w:val="20"/>
              </w:rPr>
              <w:t>tidyverse</w:t>
            </w:r>
            <w:proofErr w:type="spellEnd"/>
            <w:r w:rsidRPr="00A57EB9">
              <w:rPr>
                <w:rFonts w:ascii="Lucida Console" w:hAnsi="Lucida Console" w:cs="LMMono10-Regular"/>
                <w:color w:val="000000"/>
                <w:sz w:val="20"/>
                <w:szCs w:val="20"/>
              </w:rPr>
              <w:t>)</w:t>
            </w:r>
          </w:p>
          <w:p w14:paraId="548C7B80"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2CF485C0"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xml:space="preserve"># </w:t>
            </w:r>
            <w:proofErr w:type="spellStart"/>
            <w:proofErr w:type="gramStart"/>
            <w:r w:rsidRPr="00A57EB9">
              <w:rPr>
                <w:rFonts w:ascii="Lucida Console" w:hAnsi="Lucida Console" w:cs="LMMono10-Italic"/>
                <w:i/>
                <w:iCs/>
                <w:color w:val="8F5A03"/>
                <w:sz w:val="20"/>
                <w:szCs w:val="20"/>
              </w:rPr>
              <w:t>getwd</w:t>
            </w:r>
            <w:proofErr w:type="spellEnd"/>
            <w:r w:rsidRPr="00A57EB9">
              <w:rPr>
                <w:rFonts w:ascii="Lucida Console" w:hAnsi="Lucida Console" w:cs="LMMono10-Italic"/>
                <w:i/>
                <w:iCs/>
                <w:color w:val="8F5A03"/>
                <w:sz w:val="20"/>
                <w:szCs w:val="20"/>
              </w:rPr>
              <w:t>(</w:t>
            </w:r>
            <w:proofErr w:type="gramEnd"/>
            <w:r w:rsidRPr="00A57EB9">
              <w:rPr>
                <w:rFonts w:ascii="Lucida Console" w:hAnsi="Lucida Console" w:cs="LMMono10-Italic"/>
                <w:i/>
                <w:iCs/>
                <w:color w:val="8F5A03"/>
                <w:sz w:val="20"/>
                <w:szCs w:val="20"/>
              </w:rPr>
              <w:t>)</w:t>
            </w:r>
          </w:p>
          <w:p w14:paraId="3BBBCF9F" w14:textId="77777777" w:rsidR="00A57EB9" w:rsidRDefault="00A57EB9" w:rsidP="00A57EB9">
            <w:pPr>
              <w:autoSpaceDE w:val="0"/>
              <w:autoSpaceDN w:val="0"/>
              <w:adjustRightInd w:val="0"/>
              <w:rPr>
                <w:rFonts w:ascii="Lucida Console" w:hAnsi="Lucida Console" w:cs="LMMono10-Regular"/>
                <w:color w:val="000000"/>
                <w:sz w:val="20"/>
                <w:szCs w:val="20"/>
              </w:rPr>
            </w:pPr>
            <w:proofErr w:type="spellStart"/>
            <w:r w:rsidRPr="00A57EB9">
              <w:rPr>
                <w:rFonts w:ascii="Lucida Console" w:hAnsi="Lucida Console" w:cs="LMMonoLt10-Bold"/>
                <w:b/>
                <w:bCs/>
                <w:color w:val="214A88"/>
                <w:sz w:val="20"/>
                <w:szCs w:val="20"/>
              </w:rPr>
              <w:t>setwd</w:t>
            </w:r>
            <w:proofErr w:type="spellEnd"/>
            <w:r w:rsidRPr="00A57EB9">
              <w:rPr>
                <w:rFonts w:ascii="Lucida Console" w:hAnsi="Lucida Console" w:cs="LMMono10-Regular"/>
                <w:color w:val="000000"/>
                <w:sz w:val="20"/>
                <w:szCs w:val="20"/>
              </w:rPr>
              <w:t>(</w:t>
            </w:r>
            <w:proofErr w:type="spellStart"/>
            <w:proofErr w:type="gramStart"/>
            <w:r w:rsidRPr="00A57EB9">
              <w:rPr>
                <w:rFonts w:ascii="Lucida Console" w:hAnsi="Lucida Console" w:cs="LMMonoLt10-Bold"/>
                <w:b/>
                <w:bCs/>
                <w:color w:val="214A88"/>
                <w:sz w:val="20"/>
                <w:szCs w:val="20"/>
              </w:rPr>
              <w:t>dirname</w:t>
            </w:r>
            <w:proofErr w:type="spellEnd"/>
            <w:r w:rsidRPr="00A57EB9">
              <w:rPr>
                <w:rFonts w:ascii="Lucida Console" w:hAnsi="Lucida Console" w:cs="LMMono10-Regular"/>
                <w:color w:val="000000"/>
                <w:sz w:val="20"/>
                <w:szCs w:val="20"/>
              </w:rPr>
              <w:t>(</w:t>
            </w:r>
            <w:proofErr w:type="spellStart"/>
            <w:proofErr w:type="gramEnd"/>
            <w:r w:rsidRPr="00A57EB9">
              <w:rPr>
                <w:rFonts w:ascii="Lucida Console" w:hAnsi="Lucida Console" w:cs="LMMono10-Regular"/>
                <w:color w:val="000000"/>
                <w:sz w:val="20"/>
                <w:szCs w:val="20"/>
              </w:rPr>
              <w:t>rstudioapi</w:t>
            </w:r>
            <w:proofErr w:type="spellEnd"/>
            <w:r w:rsidRPr="00A57EB9">
              <w:rPr>
                <w:rFonts w:ascii="Lucida Console" w:hAnsi="Lucida Console" w:cs="LMMonoLt10-Bold"/>
                <w:b/>
                <w:bCs/>
                <w:color w:val="CF5C00"/>
                <w:sz w:val="20"/>
                <w:szCs w:val="20"/>
              </w:rPr>
              <w:t>::</w:t>
            </w:r>
            <w:proofErr w:type="spellStart"/>
            <w:r w:rsidRPr="00A57EB9">
              <w:rPr>
                <w:rFonts w:ascii="Lucida Console" w:hAnsi="Lucida Console" w:cs="LMMonoLt10-Bold"/>
                <w:b/>
                <w:bCs/>
                <w:color w:val="214A88"/>
                <w:sz w:val="20"/>
                <w:szCs w:val="20"/>
              </w:rPr>
              <w:t>getActiveDocumentContext</w:t>
            </w:r>
            <w:proofErr w:type="spellEnd"/>
            <w:r w:rsidRPr="00A57EB9">
              <w:rPr>
                <w:rFonts w:ascii="Lucida Console" w:hAnsi="Lucida Console" w:cs="LMMono10-Regular"/>
                <w:color w:val="000000"/>
                <w:sz w:val="20"/>
                <w:szCs w:val="20"/>
              </w:rPr>
              <w:t>()</w:t>
            </w:r>
            <w:r w:rsidRPr="00A57EB9">
              <w:rPr>
                <w:rFonts w:ascii="Lucida Console" w:hAnsi="Lucida Console" w:cs="LMMonoLt10-Bold"/>
                <w:b/>
                <w:bCs/>
                <w:color w:val="CF5C00"/>
                <w:sz w:val="20"/>
                <w:szCs w:val="20"/>
              </w:rPr>
              <w:t>$</w:t>
            </w:r>
            <w:r w:rsidRPr="00A57EB9">
              <w:rPr>
                <w:rFonts w:ascii="Lucida Console" w:hAnsi="Lucida Console" w:cs="LMMono10-Regular"/>
                <w:color w:val="000000"/>
                <w:sz w:val="20"/>
                <w:szCs w:val="20"/>
              </w:rPr>
              <w:t>path))</w:t>
            </w:r>
          </w:p>
          <w:p w14:paraId="2C6AD1CA"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2F18DB6F"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Read csv's</w:t>
            </w:r>
          </w:p>
          <w:p w14:paraId="67A6EE8A"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roofErr w:type="spellStart"/>
            <w:r w:rsidRPr="00A57EB9">
              <w:rPr>
                <w:rFonts w:ascii="Lucida Console" w:hAnsi="Lucida Console" w:cs="LMMono10-Regular"/>
                <w:color w:val="000000"/>
                <w:sz w:val="20"/>
                <w:szCs w:val="20"/>
              </w:rPr>
              <w:t>dwelling_type</w:t>
            </w:r>
            <w:proofErr w:type="spellEnd"/>
            <w:r w:rsidRPr="00A57EB9">
              <w:rPr>
                <w:rFonts w:ascii="Lucida Console" w:hAnsi="Lucida Console" w:cs="LMMono10-Regular"/>
                <w:color w:val="000000"/>
                <w:sz w:val="20"/>
                <w:szCs w:val="20"/>
              </w:rPr>
              <w:t xml:space="preserve"> &lt;- </w:t>
            </w:r>
            <w:proofErr w:type="spellStart"/>
            <w:r w:rsidRPr="00A57EB9">
              <w:rPr>
                <w:rFonts w:ascii="Lucida Console" w:hAnsi="Lucida Console" w:cs="LMMonoLt10-Bold"/>
                <w:b/>
                <w:bCs/>
                <w:color w:val="214A88"/>
                <w:sz w:val="20"/>
                <w:szCs w:val="20"/>
              </w:rPr>
              <w:t>read_</w:t>
            </w:r>
            <w:proofErr w:type="gramStart"/>
            <w:r w:rsidRPr="00A57EB9">
              <w:rPr>
                <w:rFonts w:ascii="Lucida Console" w:hAnsi="Lucida Console" w:cs="LMMonoLt10-Bold"/>
                <w:b/>
                <w:bCs/>
                <w:color w:val="214A88"/>
                <w:sz w:val="20"/>
                <w:szCs w:val="20"/>
              </w:rPr>
              <w:t>csv</w:t>
            </w:r>
            <w:proofErr w:type="spellEnd"/>
            <w:r w:rsidRPr="00A57EB9">
              <w:rPr>
                <w:rFonts w:ascii="Lucida Console" w:hAnsi="Lucida Console" w:cs="LMMono10-Regular"/>
                <w:color w:val="000000"/>
                <w:sz w:val="20"/>
                <w:szCs w:val="20"/>
              </w:rPr>
              <w:t>(</w:t>
            </w:r>
            <w:proofErr w:type="gramEnd"/>
            <w:r w:rsidRPr="00A57EB9">
              <w:rPr>
                <w:rFonts w:ascii="Lucida Console" w:hAnsi="Lucida Console" w:cs="LMMono10-Regular"/>
                <w:color w:val="4F9A05"/>
                <w:sz w:val="20"/>
                <w:szCs w:val="20"/>
              </w:rPr>
              <w:t>"../../Clean Data/Data Files/ABS/Dwelling_Type_SA2.csv"</w:t>
            </w:r>
            <w:r w:rsidRPr="00A57EB9">
              <w:rPr>
                <w:rFonts w:ascii="Lucida Console" w:hAnsi="Lucida Console" w:cs="LMMono10-Regular"/>
                <w:color w:val="000000"/>
                <w:sz w:val="20"/>
                <w:szCs w:val="20"/>
              </w:rPr>
              <w:t>)</w:t>
            </w:r>
          </w:p>
          <w:p w14:paraId="0A1A0D56"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roofErr w:type="spellStart"/>
            <w:r w:rsidRPr="00A57EB9">
              <w:rPr>
                <w:rFonts w:ascii="Lucida Console" w:hAnsi="Lucida Console" w:cs="LMMono10-Regular"/>
                <w:color w:val="000000"/>
                <w:sz w:val="20"/>
                <w:szCs w:val="20"/>
              </w:rPr>
              <w:t>hh_composition</w:t>
            </w:r>
            <w:proofErr w:type="spellEnd"/>
            <w:r w:rsidRPr="00A57EB9">
              <w:rPr>
                <w:rFonts w:ascii="Lucida Console" w:hAnsi="Lucida Console" w:cs="LMMono10-Regular"/>
                <w:color w:val="000000"/>
                <w:sz w:val="20"/>
                <w:szCs w:val="20"/>
              </w:rPr>
              <w:t xml:space="preserve"> &lt;- </w:t>
            </w:r>
            <w:proofErr w:type="spellStart"/>
            <w:r w:rsidRPr="00A57EB9">
              <w:rPr>
                <w:rFonts w:ascii="Lucida Console" w:hAnsi="Lucida Console" w:cs="LMMonoLt10-Bold"/>
                <w:b/>
                <w:bCs/>
                <w:color w:val="214A88"/>
                <w:sz w:val="20"/>
                <w:szCs w:val="20"/>
              </w:rPr>
              <w:t>read_</w:t>
            </w:r>
            <w:proofErr w:type="gramStart"/>
            <w:r w:rsidRPr="00A57EB9">
              <w:rPr>
                <w:rFonts w:ascii="Lucida Console" w:hAnsi="Lucida Console" w:cs="LMMonoLt10-Bold"/>
                <w:b/>
                <w:bCs/>
                <w:color w:val="214A88"/>
                <w:sz w:val="20"/>
                <w:szCs w:val="20"/>
              </w:rPr>
              <w:t>csv</w:t>
            </w:r>
            <w:proofErr w:type="spellEnd"/>
            <w:r w:rsidRPr="00A57EB9">
              <w:rPr>
                <w:rFonts w:ascii="Lucida Console" w:hAnsi="Lucida Console" w:cs="LMMono10-Regular"/>
                <w:color w:val="000000"/>
                <w:sz w:val="20"/>
                <w:szCs w:val="20"/>
              </w:rPr>
              <w:t>(</w:t>
            </w:r>
            <w:proofErr w:type="gramEnd"/>
            <w:r w:rsidRPr="00A57EB9">
              <w:rPr>
                <w:rFonts w:ascii="Lucida Console" w:hAnsi="Lucida Console" w:cs="LMMono10-Regular"/>
                <w:color w:val="4F9A05"/>
                <w:sz w:val="20"/>
                <w:szCs w:val="20"/>
              </w:rPr>
              <w:t>"../../Clean Data/Data Files/ABS/HouseHold_Composition_SA2.csv"</w:t>
            </w:r>
            <w:r w:rsidRPr="00A57EB9">
              <w:rPr>
                <w:rFonts w:ascii="Lucida Console" w:hAnsi="Lucida Console" w:cs="LMMono10-Regular"/>
                <w:color w:val="000000"/>
                <w:sz w:val="20"/>
                <w:szCs w:val="20"/>
              </w:rPr>
              <w:t>)</w:t>
            </w:r>
          </w:p>
          <w:p w14:paraId="247E509E"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roofErr w:type="spellStart"/>
            <w:r w:rsidRPr="00A57EB9">
              <w:rPr>
                <w:rFonts w:ascii="Lucida Console" w:hAnsi="Lucida Console" w:cs="LMMono10-Regular"/>
                <w:color w:val="000000"/>
                <w:sz w:val="20"/>
                <w:szCs w:val="20"/>
              </w:rPr>
              <w:t>place_of_birth</w:t>
            </w:r>
            <w:proofErr w:type="spellEnd"/>
            <w:r w:rsidRPr="00A57EB9">
              <w:rPr>
                <w:rFonts w:ascii="Lucida Console" w:hAnsi="Lucida Console" w:cs="LMMono10-Regular"/>
                <w:color w:val="000000"/>
                <w:sz w:val="20"/>
                <w:szCs w:val="20"/>
              </w:rPr>
              <w:t xml:space="preserve"> &lt;- </w:t>
            </w:r>
            <w:proofErr w:type="spellStart"/>
            <w:r w:rsidRPr="00A57EB9">
              <w:rPr>
                <w:rFonts w:ascii="Lucida Console" w:hAnsi="Lucida Console" w:cs="LMMonoLt10-Bold"/>
                <w:b/>
                <w:bCs/>
                <w:color w:val="214A88"/>
                <w:sz w:val="20"/>
                <w:szCs w:val="20"/>
              </w:rPr>
              <w:t>read_</w:t>
            </w:r>
            <w:proofErr w:type="gramStart"/>
            <w:r w:rsidRPr="00A57EB9">
              <w:rPr>
                <w:rFonts w:ascii="Lucida Console" w:hAnsi="Lucida Console" w:cs="LMMonoLt10-Bold"/>
                <w:b/>
                <w:bCs/>
                <w:color w:val="214A88"/>
                <w:sz w:val="20"/>
                <w:szCs w:val="20"/>
              </w:rPr>
              <w:t>csv</w:t>
            </w:r>
            <w:proofErr w:type="spellEnd"/>
            <w:r w:rsidRPr="00A57EB9">
              <w:rPr>
                <w:rFonts w:ascii="Lucida Console" w:hAnsi="Lucida Console" w:cs="LMMono10-Regular"/>
                <w:color w:val="000000"/>
                <w:sz w:val="20"/>
                <w:szCs w:val="20"/>
              </w:rPr>
              <w:t>(</w:t>
            </w:r>
            <w:proofErr w:type="gramEnd"/>
            <w:r w:rsidRPr="00A57EB9">
              <w:rPr>
                <w:rFonts w:ascii="Lucida Console" w:hAnsi="Lucida Console" w:cs="LMMono10-Regular"/>
                <w:color w:val="4F9A05"/>
                <w:sz w:val="20"/>
                <w:szCs w:val="20"/>
              </w:rPr>
              <w:t>"../../Clean Data/Data Files/ABS/Place_Of_Birth_SA2.csv"</w:t>
            </w:r>
            <w:r w:rsidRPr="00A57EB9">
              <w:rPr>
                <w:rFonts w:ascii="Lucida Console" w:hAnsi="Lucida Console" w:cs="LMMono10-Regular"/>
                <w:color w:val="000000"/>
                <w:sz w:val="20"/>
                <w:szCs w:val="20"/>
              </w:rPr>
              <w:t>)</w:t>
            </w:r>
          </w:p>
          <w:p w14:paraId="1CE795F7"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roofErr w:type="spellStart"/>
            <w:r w:rsidRPr="00A57EB9">
              <w:rPr>
                <w:rFonts w:ascii="Lucida Console" w:hAnsi="Lucida Console" w:cs="LMMono10-Regular"/>
                <w:color w:val="000000"/>
                <w:sz w:val="20"/>
                <w:szCs w:val="20"/>
              </w:rPr>
              <w:t>seifa</w:t>
            </w:r>
            <w:proofErr w:type="spellEnd"/>
            <w:r w:rsidRPr="00A57EB9">
              <w:rPr>
                <w:rFonts w:ascii="Lucida Console" w:hAnsi="Lucida Console" w:cs="LMMono10-Regular"/>
                <w:color w:val="000000"/>
                <w:sz w:val="20"/>
                <w:szCs w:val="20"/>
              </w:rPr>
              <w:t xml:space="preserve"> &lt;- </w:t>
            </w:r>
            <w:proofErr w:type="spellStart"/>
            <w:r w:rsidRPr="00A57EB9">
              <w:rPr>
                <w:rFonts w:ascii="Lucida Console" w:hAnsi="Lucida Console" w:cs="LMMonoLt10-Bold"/>
                <w:b/>
                <w:bCs/>
                <w:color w:val="214A88"/>
                <w:sz w:val="20"/>
                <w:szCs w:val="20"/>
              </w:rPr>
              <w:t>read_</w:t>
            </w:r>
            <w:proofErr w:type="gramStart"/>
            <w:r w:rsidRPr="00A57EB9">
              <w:rPr>
                <w:rFonts w:ascii="Lucida Console" w:hAnsi="Lucida Console" w:cs="LMMonoLt10-Bold"/>
                <w:b/>
                <w:bCs/>
                <w:color w:val="214A88"/>
                <w:sz w:val="20"/>
                <w:szCs w:val="20"/>
              </w:rPr>
              <w:t>csv</w:t>
            </w:r>
            <w:proofErr w:type="spellEnd"/>
            <w:r w:rsidRPr="00A57EB9">
              <w:rPr>
                <w:rFonts w:ascii="Lucida Console" w:hAnsi="Lucida Console" w:cs="LMMono10-Regular"/>
                <w:color w:val="000000"/>
                <w:sz w:val="20"/>
                <w:szCs w:val="20"/>
              </w:rPr>
              <w:t>(</w:t>
            </w:r>
            <w:proofErr w:type="gramEnd"/>
            <w:r w:rsidRPr="00A57EB9">
              <w:rPr>
                <w:rFonts w:ascii="Lucida Console" w:hAnsi="Lucida Console" w:cs="LMMono10-Regular"/>
                <w:color w:val="4F9A05"/>
                <w:sz w:val="20"/>
                <w:szCs w:val="20"/>
              </w:rPr>
              <w:t>"../../Clean Data/Data Files/ABS/SEIFA_2016_Data.csv"</w:t>
            </w:r>
            <w:r w:rsidRPr="00A57EB9">
              <w:rPr>
                <w:rFonts w:ascii="Lucida Console" w:hAnsi="Lucida Console" w:cs="LMMono10-Regular"/>
                <w:color w:val="000000"/>
                <w:sz w:val="20"/>
                <w:szCs w:val="20"/>
              </w:rPr>
              <w:t>)</w:t>
            </w:r>
          </w:p>
          <w:p w14:paraId="7B70F307" w14:textId="77777777" w:rsidR="00A57EB9" w:rsidRDefault="00A57EB9" w:rsidP="00A57EB9">
            <w:pPr>
              <w:autoSpaceDE w:val="0"/>
              <w:autoSpaceDN w:val="0"/>
              <w:adjustRightInd w:val="0"/>
              <w:rPr>
                <w:rFonts w:ascii="Lucida Console" w:hAnsi="Lucida Console" w:cs="LMMono10-Regular"/>
                <w:color w:val="000000"/>
                <w:sz w:val="20"/>
                <w:szCs w:val="20"/>
              </w:rPr>
            </w:pPr>
            <w:proofErr w:type="spellStart"/>
            <w:r w:rsidRPr="00A57EB9">
              <w:rPr>
                <w:rFonts w:ascii="Lucida Console" w:hAnsi="Lucida Console" w:cs="LMMono10-Regular"/>
                <w:color w:val="000000"/>
                <w:sz w:val="20"/>
                <w:szCs w:val="20"/>
              </w:rPr>
              <w:t>mesh_blocks</w:t>
            </w:r>
            <w:proofErr w:type="spellEnd"/>
            <w:r w:rsidRPr="00A57EB9">
              <w:rPr>
                <w:rFonts w:ascii="Lucida Console" w:hAnsi="Lucida Console" w:cs="LMMono10-Regular"/>
                <w:color w:val="000000"/>
                <w:sz w:val="20"/>
                <w:szCs w:val="20"/>
              </w:rPr>
              <w:t xml:space="preserve"> &lt;- </w:t>
            </w:r>
            <w:proofErr w:type="spellStart"/>
            <w:r w:rsidRPr="00A57EB9">
              <w:rPr>
                <w:rFonts w:ascii="Lucida Console" w:hAnsi="Lucida Console" w:cs="LMMonoLt10-Bold"/>
                <w:b/>
                <w:bCs/>
                <w:color w:val="214A88"/>
                <w:sz w:val="20"/>
                <w:szCs w:val="20"/>
              </w:rPr>
              <w:t>read_</w:t>
            </w:r>
            <w:proofErr w:type="gramStart"/>
            <w:r w:rsidRPr="00A57EB9">
              <w:rPr>
                <w:rFonts w:ascii="Lucida Console" w:hAnsi="Lucida Console" w:cs="LMMonoLt10-Bold"/>
                <w:b/>
                <w:bCs/>
                <w:color w:val="214A88"/>
                <w:sz w:val="20"/>
                <w:szCs w:val="20"/>
              </w:rPr>
              <w:t>csv</w:t>
            </w:r>
            <w:proofErr w:type="spellEnd"/>
            <w:r w:rsidRPr="00A57EB9">
              <w:rPr>
                <w:rFonts w:ascii="Lucida Console" w:hAnsi="Lucida Console" w:cs="LMMono10-Regular"/>
                <w:color w:val="000000"/>
                <w:sz w:val="20"/>
                <w:szCs w:val="20"/>
              </w:rPr>
              <w:t>(</w:t>
            </w:r>
            <w:proofErr w:type="gramEnd"/>
            <w:r w:rsidRPr="00A57EB9">
              <w:rPr>
                <w:rFonts w:ascii="Lucida Console" w:hAnsi="Lucida Console" w:cs="LMMono10-Regular"/>
                <w:color w:val="4F9A05"/>
                <w:sz w:val="20"/>
                <w:szCs w:val="20"/>
              </w:rPr>
              <w:t>"../../Raw Data/Data Files/ABS/</w:t>
            </w:r>
            <w:proofErr w:type="spellStart"/>
            <w:r w:rsidRPr="00A57EB9">
              <w:rPr>
                <w:rFonts w:ascii="Lucida Console" w:hAnsi="Lucida Console" w:cs="LMMono10-Regular"/>
                <w:color w:val="4F9A05"/>
                <w:sz w:val="20"/>
                <w:szCs w:val="20"/>
              </w:rPr>
              <w:t>Mesh_Blocks</w:t>
            </w:r>
            <w:proofErr w:type="spellEnd"/>
            <w:r w:rsidRPr="00A57EB9">
              <w:rPr>
                <w:rFonts w:ascii="Lucida Console" w:hAnsi="Lucida Console" w:cs="LMMono10-Regular"/>
                <w:color w:val="4F9A05"/>
                <w:sz w:val="20"/>
                <w:szCs w:val="20"/>
              </w:rPr>
              <w:t>/MB_2016_NSW.csv"</w:t>
            </w:r>
            <w:r w:rsidRPr="00A57EB9">
              <w:rPr>
                <w:rFonts w:ascii="Lucida Console" w:hAnsi="Lucida Console" w:cs="LMMono10-Regular"/>
                <w:color w:val="000000"/>
                <w:sz w:val="20"/>
                <w:szCs w:val="20"/>
              </w:rPr>
              <w:t>)</w:t>
            </w:r>
          </w:p>
          <w:p w14:paraId="18FF08A1"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37284CA1"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Get mesh block data at SA2 level</w:t>
            </w:r>
          </w:p>
          <w:p w14:paraId="20108459"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sa2_data &lt;- </w:t>
            </w:r>
            <w:proofErr w:type="spellStart"/>
            <w:r w:rsidRPr="00A57EB9">
              <w:rPr>
                <w:rFonts w:ascii="Lucida Console" w:hAnsi="Lucida Console" w:cs="LMMono10-Regular"/>
                <w:color w:val="000000"/>
                <w:sz w:val="20"/>
                <w:szCs w:val="20"/>
              </w:rPr>
              <w:t>mesh_blocks</w:t>
            </w:r>
            <w:proofErr w:type="spellEnd"/>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 xml:space="preserve">%&gt;% </w:t>
            </w:r>
            <w:proofErr w:type="gramStart"/>
            <w:r w:rsidRPr="00A57EB9">
              <w:rPr>
                <w:rFonts w:ascii="Lucida Console" w:hAnsi="Lucida Console" w:cs="LMMonoLt10-Bold"/>
                <w:b/>
                <w:bCs/>
                <w:color w:val="214A88"/>
                <w:sz w:val="20"/>
                <w:szCs w:val="20"/>
              </w:rPr>
              <w:t>distinct</w:t>
            </w:r>
            <w:r w:rsidRPr="00A57EB9">
              <w:rPr>
                <w:rFonts w:ascii="Lucida Console" w:hAnsi="Lucida Console" w:cs="LMMono10-Regular"/>
                <w:color w:val="000000"/>
                <w:sz w:val="20"/>
                <w:szCs w:val="20"/>
              </w:rPr>
              <w:t>(</w:t>
            </w:r>
            <w:proofErr w:type="gramEnd"/>
            <w:r w:rsidRPr="00A57EB9">
              <w:rPr>
                <w:rFonts w:ascii="Lucida Console" w:hAnsi="Lucida Console" w:cs="LMMono10-Regular"/>
                <w:color w:val="000000"/>
                <w:sz w:val="20"/>
                <w:szCs w:val="20"/>
              </w:rPr>
              <w:t>SA2_MAINCODE_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w:t>
            </w:r>
          </w:p>
          <w:p w14:paraId="34B2053A" w14:textId="77777777" w:rsid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SA2_NAME_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 STATE_CODE_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 STATE_NAME_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w:t>
            </w:r>
          </w:p>
          <w:p w14:paraId="0AFABE97"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2C7F5312"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Join Datasets together</w:t>
            </w:r>
          </w:p>
          <w:p w14:paraId="2BA29A94"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roofErr w:type="spellStart"/>
            <w:r w:rsidRPr="00A57EB9">
              <w:rPr>
                <w:rFonts w:ascii="Lucida Console" w:hAnsi="Lucida Console" w:cs="LMMono10-Regular"/>
                <w:color w:val="000000"/>
                <w:sz w:val="20"/>
                <w:szCs w:val="20"/>
              </w:rPr>
              <w:t>model_data</w:t>
            </w:r>
            <w:proofErr w:type="spellEnd"/>
            <w:r w:rsidRPr="00A57EB9">
              <w:rPr>
                <w:rFonts w:ascii="Lucida Console" w:hAnsi="Lucida Console" w:cs="LMMono10-Regular"/>
                <w:color w:val="000000"/>
                <w:sz w:val="20"/>
                <w:szCs w:val="20"/>
              </w:rPr>
              <w:t xml:space="preserve"> &lt;- </w:t>
            </w:r>
            <w:proofErr w:type="spellStart"/>
            <w:r w:rsidRPr="00A57EB9">
              <w:rPr>
                <w:rFonts w:ascii="Lucida Console" w:hAnsi="Lucida Console" w:cs="LMMono10-Regular"/>
                <w:color w:val="000000"/>
                <w:sz w:val="20"/>
                <w:szCs w:val="20"/>
              </w:rPr>
              <w:t>dwelling_type</w:t>
            </w:r>
            <w:proofErr w:type="spellEnd"/>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 xml:space="preserve">%&gt;% </w:t>
            </w:r>
            <w:proofErr w:type="spellStart"/>
            <w:r w:rsidRPr="00A57EB9">
              <w:rPr>
                <w:rFonts w:ascii="Lucida Console" w:hAnsi="Lucida Console" w:cs="LMMonoLt10-Bold"/>
                <w:b/>
                <w:bCs/>
                <w:color w:val="214A88"/>
                <w:sz w:val="20"/>
                <w:szCs w:val="20"/>
              </w:rPr>
              <w:t>inner_</w:t>
            </w:r>
            <w:proofErr w:type="gramStart"/>
            <w:r w:rsidRPr="00A57EB9">
              <w:rPr>
                <w:rFonts w:ascii="Lucida Console" w:hAnsi="Lucida Console" w:cs="LMMonoLt10-Bold"/>
                <w:b/>
                <w:bCs/>
                <w:color w:val="214A88"/>
                <w:sz w:val="20"/>
                <w:szCs w:val="20"/>
              </w:rPr>
              <w:t>join</w:t>
            </w:r>
            <w:proofErr w:type="spellEnd"/>
            <w:r w:rsidRPr="00A57EB9">
              <w:rPr>
                <w:rFonts w:ascii="Lucida Console" w:hAnsi="Lucida Console" w:cs="LMMono10-Regular"/>
                <w:color w:val="000000"/>
                <w:sz w:val="20"/>
                <w:szCs w:val="20"/>
              </w:rPr>
              <w:t>(</w:t>
            </w:r>
            <w:proofErr w:type="spellStart"/>
            <w:proofErr w:type="gramEnd"/>
            <w:r w:rsidRPr="00A57EB9">
              <w:rPr>
                <w:rFonts w:ascii="Lucida Console" w:hAnsi="Lucida Console" w:cs="LMMono10-Regular"/>
                <w:color w:val="000000"/>
                <w:sz w:val="20"/>
                <w:szCs w:val="20"/>
              </w:rPr>
              <w:t>hh_composition</w:t>
            </w:r>
            <w:proofErr w:type="spellEnd"/>
            <w:r w:rsidRPr="00A57EB9">
              <w:rPr>
                <w:rFonts w:ascii="Lucida Console" w:hAnsi="Lucida Console" w:cs="LMMono10-Regular"/>
                <w:color w:val="000000"/>
                <w:sz w:val="20"/>
                <w:szCs w:val="20"/>
              </w:rPr>
              <w:t>,</w:t>
            </w:r>
          </w:p>
          <w:p w14:paraId="1810ECB8"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"SA2_CODE"</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 xml:space="preserve">%&gt;% </w:t>
            </w:r>
            <w:proofErr w:type="spellStart"/>
            <w:r w:rsidRPr="00A57EB9">
              <w:rPr>
                <w:rFonts w:ascii="Lucida Console" w:hAnsi="Lucida Console" w:cs="LMMonoLt10-Bold"/>
                <w:b/>
                <w:bCs/>
                <w:color w:val="214A88"/>
                <w:sz w:val="20"/>
                <w:szCs w:val="20"/>
              </w:rPr>
              <w:t>inner_</w:t>
            </w:r>
            <w:proofErr w:type="gramStart"/>
            <w:r w:rsidRPr="00A57EB9">
              <w:rPr>
                <w:rFonts w:ascii="Lucida Console" w:hAnsi="Lucida Console" w:cs="LMMonoLt10-Bold"/>
                <w:b/>
                <w:bCs/>
                <w:color w:val="214A88"/>
                <w:sz w:val="20"/>
                <w:szCs w:val="20"/>
              </w:rPr>
              <w:t>join</w:t>
            </w:r>
            <w:proofErr w:type="spellEnd"/>
            <w:r w:rsidRPr="00A57EB9">
              <w:rPr>
                <w:rFonts w:ascii="Lucida Console" w:hAnsi="Lucida Console" w:cs="LMMono10-Regular"/>
                <w:color w:val="000000"/>
                <w:sz w:val="20"/>
                <w:szCs w:val="20"/>
              </w:rPr>
              <w:t>(</w:t>
            </w:r>
            <w:proofErr w:type="spellStart"/>
            <w:proofErr w:type="gramEnd"/>
            <w:r w:rsidRPr="00A57EB9">
              <w:rPr>
                <w:rFonts w:ascii="Lucida Console" w:hAnsi="Lucida Console" w:cs="LMMono10-Regular"/>
                <w:color w:val="000000"/>
                <w:sz w:val="20"/>
                <w:szCs w:val="20"/>
              </w:rPr>
              <w:t>place_of_birth</w:t>
            </w:r>
            <w:proofErr w:type="spellEnd"/>
            <w:r w:rsidRPr="00A57EB9">
              <w:rPr>
                <w:rFonts w:ascii="Lucida Console" w:hAnsi="Lucida Console" w:cs="LMMono10-Regular"/>
                <w:color w:val="000000"/>
                <w:sz w:val="20"/>
                <w:szCs w:val="20"/>
              </w:rPr>
              <w:t>,</w:t>
            </w:r>
          </w:p>
          <w:p w14:paraId="5C561739" w14:textId="77777777" w:rsidR="00A57EB9" w:rsidRPr="00A57EB9" w:rsidRDefault="00A57EB9" w:rsidP="00A57EB9">
            <w:pPr>
              <w:autoSpaceDE w:val="0"/>
              <w:autoSpaceDN w:val="0"/>
              <w:adjustRightInd w:val="0"/>
              <w:rPr>
                <w:rFonts w:ascii="Lucida Console" w:hAnsi="Lucida Console" w:cs="LMMonoLt10-Bold"/>
                <w:b/>
                <w:bCs/>
                <w:color w:val="CF5C00"/>
                <w:sz w:val="20"/>
                <w:szCs w:val="20"/>
              </w:rPr>
            </w:pP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"SA2_CODE"</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 xml:space="preserve">%&gt;% </w:t>
            </w:r>
            <w:proofErr w:type="spellStart"/>
            <w:r w:rsidRPr="00A57EB9">
              <w:rPr>
                <w:rFonts w:ascii="Lucida Console" w:hAnsi="Lucida Console" w:cs="LMMonoLt10-Bold"/>
                <w:b/>
                <w:bCs/>
                <w:color w:val="214A88"/>
                <w:sz w:val="20"/>
                <w:szCs w:val="20"/>
              </w:rPr>
              <w:t>inner_</w:t>
            </w:r>
            <w:proofErr w:type="gramStart"/>
            <w:r w:rsidRPr="00A57EB9">
              <w:rPr>
                <w:rFonts w:ascii="Lucida Console" w:hAnsi="Lucida Console" w:cs="LMMonoLt10-Bold"/>
                <w:b/>
                <w:bCs/>
                <w:color w:val="214A88"/>
                <w:sz w:val="20"/>
                <w:szCs w:val="20"/>
              </w:rPr>
              <w:t>join</w:t>
            </w:r>
            <w:proofErr w:type="spellEnd"/>
            <w:r w:rsidRPr="00A57EB9">
              <w:rPr>
                <w:rFonts w:ascii="Lucida Console" w:hAnsi="Lucida Console" w:cs="LMMono10-Regular"/>
                <w:color w:val="000000"/>
                <w:sz w:val="20"/>
                <w:szCs w:val="20"/>
              </w:rPr>
              <w:t>(</w:t>
            </w:r>
            <w:proofErr w:type="spellStart"/>
            <w:proofErr w:type="gramEnd"/>
            <w:r w:rsidRPr="00A57EB9">
              <w:rPr>
                <w:rFonts w:ascii="Lucida Console" w:hAnsi="Lucida Console" w:cs="LMMono10-Regular"/>
                <w:color w:val="000000"/>
                <w:sz w:val="20"/>
                <w:szCs w:val="20"/>
              </w:rPr>
              <w:t>seifa</w:t>
            </w:r>
            <w:proofErr w:type="spellEnd"/>
            <w:r w:rsidRPr="00A57EB9">
              <w:rPr>
                <w:rFonts w:ascii="Lucida Console" w:hAnsi="Lucida Console" w:cs="LMMono10-Regular"/>
                <w:color w:val="000000"/>
                <w:sz w:val="20"/>
                <w:szCs w:val="20"/>
              </w:rPr>
              <w:t xml:space="preserve">, </w:t>
            </w: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"SA2_CODE"</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%&gt;%</w:t>
            </w:r>
          </w:p>
          <w:p w14:paraId="6DC5D160" w14:textId="77777777" w:rsidR="00A57EB9" w:rsidRPr="00A57EB9" w:rsidRDefault="00A57EB9" w:rsidP="00A57EB9">
            <w:pPr>
              <w:autoSpaceDE w:val="0"/>
              <w:autoSpaceDN w:val="0"/>
              <w:adjustRightInd w:val="0"/>
              <w:rPr>
                <w:rFonts w:ascii="Lucida Console" w:hAnsi="Lucida Console" w:cs="LMMonoLt10-Bold"/>
                <w:b/>
                <w:bCs/>
                <w:color w:val="CF5C00"/>
                <w:sz w:val="20"/>
                <w:szCs w:val="20"/>
              </w:rPr>
            </w:pPr>
            <w:proofErr w:type="spellStart"/>
            <w:r w:rsidRPr="00A57EB9">
              <w:rPr>
                <w:rFonts w:ascii="Lucida Console" w:hAnsi="Lucida Console" w:cs="LMMonoLt10-Bold"/>
                <w:b/>
                <w:bCs/>
                <w:color w:val="214A88"/>
                <w:sz w:val="20"/>
                <w:szCs w:val="20"/>
              </w:rPr>
              <w:t>semi_</w:t>
            </w:r>
            <w:proofErr w:type="gramStart"/>
            <w:r w:rsidRPr="00A57EB9">
              <w:rPr>
                <w:rFonts w:ascii="Lucida Console" w:hAnsi="Lucida Console" w:cs="LMMonoLt10-Bold"/>
                <w:b/>
                <w:bCs/>
                <w:color w:val="214A88"/>
                <w:sz w:val="20"/>
                <w:szCs w:val="20"/>
              </w:rPr>
              <w:t>join</w:t>
            </w:r>
            <w:proofErr w:type="spellEnd"/>
            <w:r w:rsidRPr="00A57EB9">
              <w:rPr>
                <w:rFonts w:ascii="Lucida Console" w:hAnsi="Lucida Console" w:cs="LMMono10-Regular"/>
                <w:color w:val="000000"/>
                <w:sz w:val="20"/>
                <w:szCs w:val="20"/>
              </w:rPr>
              <w:t>(</w:t>
            </w:r>
            <w:proofErr w:type="gramEnd"/>
            <w:r w:rsidRPr="00A57EB9">
              <w:rPr>
                <w:rFonts w:ascii="Lucida Console" w:hAnsi="Lucida Console" w:cs="LMMono10-Regular"/>
                <w:color w:val="000000"/>
                <w:sz w:val="20"/>
                <w:szCs w:val="20"/>
              </w:rPr>
              <w:t xml:space="preserve">sa2_data, </w:t>
            </w: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214A88"/>
                <w:sz w:val="20"/>
                <w:szCs w:val="20"/>
              </w:rPr>
              <w:t xml:space="preserve">SA2_CODE = </w:t>
            </w:r>
            <w:r w:rsidRPr="00A57EB9">
              <w:rPr>
                <w:rFonts w:ascii="Lucida Console" w:hAnsi="Lucida Console" w:cs="LMMono10-Regular"/>
                <w:color w:val="4F9A05"/>
                <w:sz w:val="20"/>
                <w:szCs w:val="20"/>
              </w:rPr>
              <w:t>"SA2_MAINCODE_2016"</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%&gt;%</w:t>
            </w:r>
          </w:p>
          <w:p w14:paraId="58FE50C0"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Lt10-Bold"/>
                <w:b/>
                <w:bCs/>
                <w:color w:val="214A88"/>
                <w:sz w:val="20"/>
                <w:szCs w:val="20"/>
              </w:rPr>
              <w:t>select</w:t>
            </w:r>
            <w:r w:rsidRPr="00A57EB9">
              <w:rPr>
                <w:rFonts w:ascii="Lucida Console" w:hAnsi="Lucida Console" w:cs="LMMono10-Regular"/>
                <w:color w:val="000000"/>
                <w:sz w:val="20"/>
                <w:szCs w:val="20"/>
              </w:rPr>
              <w:t>(</w:t>
            </w:r>
            <w:r w:rsidRPr="00A57EB9">
              <w:rPr>
                <w:rFonts w:ascii="Lucida Console" w:hAnsi="Lucida Console" w:cs="LMMonoLt10-Bold"/>
                <w:b/>
                <w:bCs/>
                <w:color w:val="CF5C00"/>
                <w:sz w:val="20"/>
                <w:szCs w:val="20"/>
              </w:rPr>
              <w:t>-</w:t>
            </w:r>
            <w:proofErr w:type="spellStart"/>
            <w:r w:rsidRPr="00A57EB9">
              <w:rPr>
                <w:rFonts w:ascii="Lucida Console" w:hAnsi="Lucida Console" w:cs="LMMonoLt10-Bold"/>
                <w:b/>
                <w:bCs/>
                <w:color w:val="214A88"/>
                <w:sz w:val="20"/>
                <w:szCs w:val="20"/>
              </w:rPr>
              <w:t>starts_with</w:t>
            </w:r>
            <w:proofErr w:type="spellEnd"/>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"PERC_"</w:t>
            </w:r>
            <w:r w:rsidRPr="00A57EB9">
              <w:rPr>
                <w:rFonts w:ascii="Lucida Console" w:hAnsi="Lucida Console" w:cs="LMMono10-Regular"/>
                <w:color w:val="000000"/>
                <w:sz w:val="20"/>
                <w:szCs w:val="20"/>
              </w:rPr>
              <w:t>))</w:t>
            </w:r>
          </w:p>
          <w:p w14:paraId="7BC8C68F" w14:textId="77777777" w:rsidR="00A57EB9" w:rsidRDefault="00A57EB9" w:rsidP="00C41888">
            <w:pPr>
              <w:autoSpaceDE w:val="0"/>
              <w:autoSpaceDN w:val="0"/>
              <w:adjustRightInd w:val="0"/>
              <w:rPr>
                <w:rFonts w:ascii="LMRoman10-Bold" w:hAnsi="LMRoman10-Bold" w:cs="LMRoman10-Bold"/>
                <w:b/>
                <w:bCs/>
                <w:color w:val="000000"/>
                <w:sz w:val="20"/>
                <w:szCs w:val="20"/>
              </w:rPr>
            </w:pPr>
          </w:p>
        </w:tc>
      </w:tr>
    </w:tbl>
    <w:p w14:paraId="27AF6928" w14:textId="77777777" w:rsidR="00A57EB9" w:rsidRDefault="00A57EB9" w:rsidP="00C41888">
      <w:pPr>
        <w:autoSpaceDE w:val="0"/>
        <w:autoSpaceDN w:val="0"/>
        <w:adjustRightInd w:val="0"/>
        <w:spacing w:after="0" w:line="240" w:lineRule="auto"/>
        <w:rPr>
          <w:rFonts w:ascii="LMRoman10-Bold" w:hAnsi="LMRoman10-Bold" w:cs="LMRoman10-Bold"/>
          <w:b/>
          <w:bCs/>
          <w:color w:val="000000"/>
          <w:sz w:val="20"/>
          <w:szCs w:val="20"/>
        </w:rPr>
      </w:pPr>
    </w:p>
    <w:p w14:paraId="7C01AEB3" w14:textId="4FDF3DD1" w:rsidR="000A12DA" w:rsidRDefault="000A12DA" w:rsidP="00C41888"/>
    <w:p w14:paraId="679815E4" w14:textId="280F58EA" w:rsidR="000A12DA" w:rsidRPr="000A12DA" w:rsidRDefault="000A12DA" w:rsidP="000A12DA"/>
    <w:sectPr w:rsidR="000A12DA" w:rsidRPr="000A12DA" w:rsidSect="005B485A">
      <w:headerReference w:type="default" r:id="rId11"/>
      <w:footerReference w:type="default" r:id="rId12"/>
      <w:pgSz w:w="11906" w:h="16838" w:code="9"/>
      <w:pgMar w:top="1440" w:right="1440" w:bottom="1440" w:left="1440" w:header="510"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7" w:author="Will Kent" w:date="2019-04-28T09:57:00Z" w:initials="WK">
    <w:p w14:paraId="5FBEBCC5" w14:textId="2E5A1782" w:rsidR="00B25A50" w:rsidRDefault="00B25A50">
      <w:pPr>
        <w:pStyle w:val="CommentText"/>
      </w:pPr>
      <w:r>
        <w:rPr>
          <w:rStyle w:val="CommentReference"/>
        </w:rPr>
        <w:annotationRef/>
      </w:r>
      <w:r>
        <w:t>I don’t think we need to normalise (or standardise) the data in this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BEBC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BEBCC5" w16cid:durableId="206FF7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51215" w14:textId="77777777" w:rsidR="00A544A3" w:rsidRDefault="00A544A3" w:rsidP="005B485A">
      <w:pPr>
        <w:spacing w:after="0" w:line="240" w:lineRule="auto"/>
      </w:pPr>
      <w:r>
        <w:separator/>
      </w:r>
    </w:p>
  </w:endnote>
  <w:endnote w:type="continuationSeparator" w:id="0">
    <w:p w14:paraId="738B8A31" w14:textId="77777777" w:rsidR="00A544A3" w:rsidRDefault="00A544A3" w:rsidP="005B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MRoman10-Bold">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MMonoLt10-Bold">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164582"/>
      <w:docPartObj>
        <w:docPartGallery w:val="Page Numbers (Bottom of Page)"/>
        <w:docPartUnique/>
      </w:docPartObj>
    </w:sdtPr>
    <w:sdtEndPr/>
    <w:sdtContent>
      <w:p w14:paraId="7510BA88" w14:textId="1CA0BC1D" w:rsidR="005E17C4" w:rsidRDefault="005E17C4">
        <w:pPr>
          <w:pStyle w:val="Footer"/>
        </w:pPr>
        <w:r>
          <w:rPr>
            <w:noProof/>
            <w:lang w:eastAsia="en-AU"/>
          </w:rPr>
          <mc:AlternateContent>
            <mc:Choice Requires="wpg">
              <w:drawing>
                <wp:anchor distT="0" distB="0" distL="114300" distR="114300" simplePos="0" relativeHeight="251663360" behindDoc="0" locked="0" layoutInCell="1" allowOverlap="1" wp14:anchorId="0897A9E5" wp14:editId="3D5D76B5">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15885" w14:textId="77777777" w:rsidR="005E17C4" w:rsidRDefault="005E17C4">
                                <w:pPr>
                                  <w:jc w:val="center"/>
                                </w:pPr>
                                <w:r>
                                  <w:fldChar w:fldCharType="begin"/>
                                </w:r>
                                <w:r>
                                  <w:instrText xml:space="preserve"> PAGE    \* MERGEFORMAT </w:instrText>
                                </w:r>
                                <w:r>
                                  <w:fldChar w:fldCharType="separate"/>
                                </w:r>
                                <w:r w:rsidRPr="00682EDA">
                                  <w:rPr>
                                    <w:noProof/>
                                    <w:color w:val="8C8C8C" w:themeColor="background1" w:themeShade="8C"/>
                                  </w:rPr>
                                  <w:t>10</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897A9E5" id="Group 33" o:spid="_x0000_s1026" style="position:absolute;margin-left:0;margin-top:0;width:612.7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09415885" w14:textId="77777777" w:rsidR="005E17C4" w:rsidRDefault="005E17C4">
                          <w:pPr>
                            <w:jc w:val="center"/>
                          </w:pPr>
                          <w:r>
                            <w:fldChar w:fldCharType="begin"/>
                          </w:r>
                          <w:r>
                            <w:instrText xml:space="preserve"> PAGE    \* MERGEFORMAT </w:instrText>
                          </w:r>
                          <w:r>
                            <w:fldChar w:fldCharType="separate"/>
                          </w:r>
                          <w:r w:rsidRPr="00682EDA">
                            <w:rPr>
                              <w:noProof/>
                              <w:color w:val="8C8C8C" w:themeColor="background1" w:themeShade="8C"/>
                            </w:rPr>
                            <w:t>10</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26BB5" w14:textId="77777777" w:rsidR="00A544A3" w:rsidRDefault="00A544A3" w:rsidP="005B485A">
      <w:pPr>
        <w:spacing w:after="0" w:line="240" w:lineRule="auto"/>
      </w:pPr>
      <w:r>
        <w:separator/>
      </w:r>
    </w:p>
  </w:footnote>
  <w:footnote w:type="continuationSeparator" w:id="0">
    <w:p w14:paraId="75017168" w14:textId="77777777" w:rsidR="00A544A3" w:rsidRDefault="00A544A3" w:rsidP="005B4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i/>
      </w:rPr>
      <w:alias w:val="Title"/>
      <w:id w:val="536411716"/>
      <w:placeholder>
        <w:docPart w:val="14F060789653432F8887824ACEDB3916"/>
      </w:placeholder>
      <w:dataBinding w:prefixMappings="xmlns:ns0='http://schemas.openxmlformats.org/package/2006/metadata/core-properties' xmlns:ns1='http://purl.org/dc/elements/1.1/'" w:xpath="/ns0:coreProperties[1]/ns1:title[1]" w:storeItemID="{6C3C8BC8-F283-45AE-878A-BAB7291924A1}"/>
      <w:text/>
    </w:sdtPr>
    <w:sdtEndPr/>
    <w:sdtContent>
      <w:p w14:paraId="680304E1" w14:textId="7149382E" w:rsidR="005E17C4" w:rsidRPr="005B485A" w:rsidRDefault="005E17C4">
        <w:pPr>
          <w:pStyle w:val="Header"/>
          <w:rPr>
            <w:rFonts w:asciiTheme="majorHAnsi" w:eastAsiaTheme="majorEastAsia" w:hAnsiTheme="majorHAnsi" w:cstheme="majorBidi"/>
            <w:i/>
          </w:rPr>
        </w:pPr>
        <w:r>
          <w:rPr>
            <w:rFonts w:asciiTheme="majorHAnsi" w:eastAsiaTheme="majorEastAsia" w:hAnsiTheme="majorHAnsi" w:cstheme="majorBidi"/>
            <w:i/>
          </w:rPr>
          <w:t>Indicators of unemployment</w:t>
        </w:r>
      </w:p>
    </w:sdtContent>
  </w:sdt>
  <w:p w14:paraId="67A7E41C" w14:textId="70FFD092" w:rsidR="005E17C4" w:rsidRDefault="005E17C4">
    <w:pPr>
      <w:pStyle w:val="Header"/>
    </w:pPr>
    <w:r>
      <w:rPr>
        <w:rFonts w:asciiTheme="majorHAnsi" w:eastAsiaTheme="majorEastAsia" w:hAnsiTheme="majorHAnsi" w:cstheme="majorBidi"/>
        <w:noProof/>
        <w:lang w:eastAsia="en-AU"/>
      </w:rPr>
      <mc:AlternateContent>
        <mc:Choice Requires="wpg">
          <w:drawing>
            <wp:anchor distT="0" distB="0" distL="114300" distR="114300" simplePos="0" relativeHeight="251661312" behindDoc="0" locked="0" layoutInCell="1" allowOverlap="1" wp14:anchorId="4ABC8D30" wp14:editId="3E81493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1DA270E"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en-AU"/>
      </w:rPr>
      <mc:AlternateContent>
        <mc:Choice Requires="wps">
          <w:drawing>
            <wp:anchor distT="0" distB="0" distL="114300" distR="114300" simplePos="0" relativeHeight="251660288" behindDoc="0" locked="0" layoutInCell="1" allowOverlap="1" wp14:anchorId="00E2E0EF" wp14:editId="1ADBE068">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4A82651"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5f5f5f [3208]" strokecolor="#ddd [3204]">
              <w10:wrap anchorx="margin" anchory="page"/>
            </v:rect>
          </w:pict>
        </mc:Fallback>
      </mc:AlternateContent>
    </w:r>
    <w:r>
      <w:rPr>
        <w:rFonts w:asciiTheme="majorHAnsi" w:eastAsiaTheme="majorEastAsia" w:hAnsiTheme="majorHAnsi" w:cstheme="majorBidi"/>
        <w:noProof/>
        <w:lang w:eastAsia="en-AU"/>
      </w:rPr>
      <mc:AlternateContent>
        <mc:Choice Requires="wps">
          <w:drawing>
            <wp:anchor distT="0" distB="0" distL="114300" distR="114300" simplePos="0" relativeHeight="251659264" behindDoc="0" locked="0" layoutInCell="1" allowOverlap="1" wp14:anchorId="003CB660" wp14:editId="342D2F85">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2690BF2"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5f5f5f [3208]" strokecolor="#ddd [3204]">
              <w10:wrap anchorx="margin" anchory="page"/>
            </v:rect>
          </w:pict>
        </mc:Fallback>
      </mc:AlternateContent>
    </w:r>
    <w:r>
      <w:t>STDS – group name</w:t>
    </w:r>
  </w:p>
  <w:p w14:paraId="6615E505" w14:textId="224ACAD5" w:rsidR="005E17C4" w:rsidRDefault="005E17C4">
    <w:pPr>
      <w:pStyle w:val="Header"/>
    </w:pPr>
    <w:r>
      <w:t>28 April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4BB9"/>
    <w:multiLevelType w:val="hybridMultilevel"/>
    <w:tmpl w:val="9EAE17DC"/>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1" w15:restartNumberingAfterBreak="0">
    <w:nsid w:val="19A92EAF"/>
    <w:multiLevelType w:val="hybridMultilevel"/>
    <w:tmpl w:val="609E10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205A8C"/>
    <w:multiLevelType w:val="hybridMultilevel"/>
    <w:tmpl w:val="ECBEBA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436419EC"/>
    <w:multiLevelType w:val="hybridMultilevel"/>
    <w:tmpl w:val="564E4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3E36AE"/>
    <w:multiLevelType w:val="hybridMultilevel"/>
    <w:tmpl w:val="206649FA"/>
    <w:lvl w:ilvl="0" w:tplc="E362E232">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65117ED"/>
    <w:multiLevelType w:val="hybridMultilevel"/>
    <w:tmpl w:val="26FAB6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3DC2D17"/>
    <w:multiLevelType w:val="hybridMultilevel"/>
    <w:tmpl w:val="F2F8AE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5360B96"/>
    <w:multiLevelType w:val="hybridMultilevel"/>
    <w:tmpl w:val="33DA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7589B"/>
    <w:multiLevelType w:val="hybridMultilevel"/>
    <w:tmpl w:val="02E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34D66"/>
    <w:multiLevelType w:val="hybridMultilevel"/>
    <w:tmpl w:val="F38243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7"/>
  </w:num>
  <w:num w:numId="5">
    <w:abstractNumId w:val="8"/>
  </w:num>
  <w:num w:numId="6">
    <w:abstractNumId w:val="5"/>
  </w:num>
  <w:num w:numId="7">
    <w:abstractNumId w:val="9"/>
  </w:num>
  <w:num w:numId="8">
    <w:abstractNumId w:val="4"/>
  </w:num>
  <w:num w:numId="9">
    <w:abstractNumId w:val="6"/>
  </w:num>
  <w:num w:numId="10">
    <w:abstractNumId w:val="3"/>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 Kent">
    <w15:presenceInfo w15:providerId="Windows Live" w15:userId="5e4b7cd8f3323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661"/>
    <w:rsid w:val="000059B0"/>
    <w:rsid w:val="00014A15"/>
    <w:rsid w:val="000570AA"/>
    <w:rsid w:val="00060CE9"/>
    <w:rsid w:val="0006646F"/>
    <w:rsid w:val="00092176"/>
    <w:rsid w:val="000A12DA"/>
    <w:rsid w:val="00136B2B"/>
    <w:rsid w:val="0014388E"/>
    <w:rsid w:val="001C54BC"/>
    <w:rsid w:val="0021026F"/>
    <w:rsid w:val="002243F6"/>
    <w:rsid w:val="0028299B"/>
    <w:rsid w:val="002A2E2A"/>
    <w:rsid w:val="002B471E"/>
    <w:rsid w:val="002C4A54"/>
    <w:rsid w:val="002C6BE2"/>
    <w:rsid w:val="002F6B80"/>
    <w:rsid w:val="00302DAE"/>
    <w:rsid w:val="00317AE5"/>
    <w:rsid w:val="00370CE1"/>
    <w:rsid w:val="00386761"/>
    <w:rsid w:val="003B70FD"/>
    <w:rsid w:val="003C4993"/>
    <w:rsid w:val="00415667"/>
    <w:rsid w:val="004301C5"/>
    <w:rsid w:val="004467F0"/>
    <w:rsid w:val="004663AB"/>
    <w:rsid w:val="004A001E"/>
    <w:rsid w:val="004A6059"/>
    <w:rsid w:val="004C2661"/>
    <w:rsid w:val="004C7784"/>
    <w:rsid w:val="004C7E27"/>
    <w:rsid w:val="00542AB4"/>
    <w:rsid w:val="005512B3"/>
    <w:rsid w:val="00586A71"/>
    <w:rsid w:val="005B485A"/>
    <w:rsid w:val="005E17C4"/>
    <w:rsid w:val="00671886"/>
    <w:rsid w:val="00682EDA"/>
    <w:rsid w:val="006A5142"/>
    <w:rsid w:val="006E270C"/>
    <w:rsid w:val="00701B5C"/>
    <w:rsid w:val="00715E04"/>
    <w:rsid w:val="00736F6F"/>
    <w:rsid w:val="00750322"/>
    <w:rsid w:val="00764FB6"/>
    <w:rsid w:val="00781C31"/>
    <w:rsid w:val="007A31F2"/>
    <w:rsid w:val="007A598F"/>
    <w:rsid w:val="007A7220"/>
    <w:rsid w:val="007C6DEA"/>
    <w:rsid w:val="007D0FAF"/>
    <w:rsid w:val="008620AB"/>
    <w:rsid w:val="0089222B"/>
    <w:rsid w:val="008947BB"/>
    <w:rsid w:val="009113A2"/>
    <w:rsid w:val="00920637"/>
    <w:rsid w:val="009427AB"/>
    <w:rsid w:val="00954106"/>
    <w:rsid w:val="009630B0"/>
    <w:rsid w:val="009875D0"/>
    <w:rsid w:val="009A3F87"/>
    <w:rsid w:val="009B024E"/>
    <w:rsid w:val="009F286C"/>
    <w:rsid w:val="00A3694C"/>
    <w:rsid w:val="00A544A3"/>
    <w:rsid w:val="00A55531"/>
    <w:rsid w:val="00A57EB9"/>
    <w:rsid w:val="00A6725F"/>
    <w:rsid w:val="00AA3543"/>
    <w:rsid w:val="00AC7B50"/>
    <w:rsid w:val="00B23214"/>
    <w:rsid w:val="00B25A50"/>
    <w:rsid w:val="00B33734"/>
    <w:rsid w:val="00B425D0"/>
    <w:rsid w:val="00B60913"/>
    <w:rsid w:val="00B627D7"/>
    <w:rsid w:val="00B62A4C"/>
    <w:rsid w:val="00BC678B"/>
    <w:rsid w:val="00BD25E0"/>
    <w:rsid w:val="00C32699"/>
    <w:rsid w:val="00C41888"/>
    <w:rsid w:val="00C54F03"/>
    <w:rsid w:val="00C956C2"/>
    <w:rsid w:val="00D0050D"/>
    <w:rsid w:val="00D364B2"/>
    <w:rsid w:val="00DA1815"/>
    <w:rsid w:val="00DE723C"/>
    <w:rsid w:val="00E01713"/>
    <w:rsid w:val="00E035EC"/>
    <w:rsid w:val="00E12C7F"/>
    <w:rsid w:val="00E20FE6"/>
    <w:rsid w:val="00E9285D"/>
    <w:rsid w:val="00EA7080"/>
    <w:rsid w:val="00EB54D3"/>
    <w:rsid w:val="00EC2576"/>
    <w:rsid w:val="00ED495B"/>
    <w:rsid w:val="00ED4F65"/>
    <w:rsid w:val="00EF44BD"/>
    <w:rsid w:val="00F55D6E"/>
    <w:rsid w:val="00F62AEF"/>
    <w:rsid w:val="00F72C65"/>
    <w:rsid w:val="00FB3856"/>
    <w:rsid w:val="00FB6A7F"/>
    <w:rsid w:val="00FD7916"/>
    <w:rsid w:val="00FF2E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2AFC2"/>
  <w15:docId w15:val="{035EFC73-183E-4279-A586-986547A2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25F"/>
    <w:pPr>
      <w:spacing w:before="100" w:beforeAutospacing="1" w:after="100" w:afterAutospacing="1" w:line="240" w:lineRule="auto"/>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B485A"/>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61"/>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F62AEF"/>
    <w:rPr>
      <w:color w:val="5F5F5F" w:themeColor="hyperlink"/>
      <w:u w:val="single"/>
    </w:rPr>
  </w:style>
  <w:style w:type="character" w:customStyle="1" w:styleId="UnresolvedMention1">
    <w:name w:val="Unresolved Mention1"/>
    <w:basedOn w:val="DefaultParagraphFont"/>
    <w:uiPriority w:val="99"/>
    <w:semiHidden/>
    <w:unhideWhenUsed/>
    <w:rsid w:val="00F62AEF"/>
    <w:rPr>
      <w:color w:val="605E5C"/>
      <w:shd w:val="clear" w:color="auto" w:fill="E1DFDD"/>
    </w:rPr>
  </w:style>
  <w:style w:type="character" w:customStyle="1" w:styleId="Heading1Char">
    <w:name w:val="Heading 1 Char"/>
    <w:basedOn w:val="DefaultParagraphFont"/>
    <w:link w:val="Heading1"/>
    <w:uiPriority w:val="9"/>
    <w:rsid w:val="00A6725F"/>
    <w:rPr>
      <w:rFonts w:ascii="Times" w:hAnsi="Times"/>
      <w:b/>
      <w:bCs/>
      <w:kern w:val="36"/>
      <w:sz w:val="48"/>
      <w:szCs w:val="48"/>
    </w:rPr>
  </w:style>
  <w:style w:type="table" w:styleId="TableGrid">
    <w:name w:val="Table Grid"/>
    <w:basedOn w:val="TableNormal"/>
    <w:uiPriority w:val="39"/>
    <w:rsid w:val="00FB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0913"/>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List">
    <w:name w:val="Light List"/>
    <w:basedOn w:val="TableNormal"/>
    <w:uiPriority w:val="61"/>
    <w:rsid w:val="00B60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3">
    <w:name w:val="Light Grid Accent 3"/>
    <w:basedOn w:val="TableNormal"/>
    <w:uiPriority w:val="62"/>
    <w:rsid w:val="00B60913"/>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paragraph" w:styleId="Caption">
    <w:name w:val="caption"/>
    <w:basedOn w:val="Normal"/>
    <w:next w:val="Normal"/>
    <w:uiPriority w:val="35"/>
    <w:unhideWhenUsed/>
    <w:qFormat/>
    <w:rsid w:val="00B60913"/>
    <w:pPr>
      <w:spacing w:after="200" w:line="240" w:lineRule="auto"/>
    </w:pPr>
    <w:rPr>
      <w:b/>
      <w:bCs/>
      <w:color w:val="DDDDDD" w:themeColor="accent1"/>
      <w:sz w:val="18"/>
      <w:szCs w:val="18"/>
    </w:rPr>
  </w:style>
  <w:style w:type="character" w:styleId="FollowedHyperlink">
    <w:name w:val="FollowedHyperlink"/>
    <w:basedOn w:val="DefaultParagraphFont"/>
    <w:uiPriority w:val="99"/>
    <w:semiHidden/>
    <w:unhideWhenUsed/>
    <w:rsid w:val="00E12C7F"/>
    <w:rPr>
      <w:color w:val="919191" w:themeColor="followedHyperlink"/>
      <w:u w:val="single"/>
    </w:rPr>
  </w:style>
  <w:style w:type="character" w:styleId="SubtleEmphasis">
    <w:name w:val="Subtle Emphasis"/>
    <w:basedOn w:val="DefaultParagraphFont"/>
    <w:uiPriority w:val="19"/>
    <w:qFormat/>
    <w:rsid w:val="00DA1815"/>
    <w:rPr>
      <w:i/>
      <w:iCs/>
      <w:color w:val="808080" w:themeColor="text1" w:themeTint="7F"/>
    </w:rPr>
  </w:style>
  <w:style w:type="character" w:customStyle="1" w:styleId="Heading2Char">
    <w:name w:val="Heading 2 Char"/>
    <w:basedOn w:val="DefaultParagraphFont"/>
    <w:link w:val="Heading2"/>
    <w:uiPriority w:val="9"/>
    <w:rsid w:val="005B485A"/>
    <w:rPr>
      <w:rFonts w:asciiTheme="majorHAnsi" w:eastAsiaTheme="majorEastAsia" w:hAnsiTheme="majorHAnsi" w:cstheme="majorBidi"/>
      <w:b/>
      <w:bCs/>
      <w:color w:val="DDDDDD" w:themeColor="accent1"/>
      <w:sz w:val="26"/>
      <w:szCs w:val="26"/>
    </w:rPr>
  </w:style>
  <w:style w:type="paragraph" w:styleId="Header">
    <w:name w:val="header"/>
    <w:basedOn w:val="Normal"/>
    <w:link w:val="HeaderChar"/>
    <w:uiPriority w:val="99"/>
    <w:unhideWhenUsed/>
    <w:rsid w:val="005B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85A"/>
  </w:style>
  <w:style w:type="paragraph" w:styleId="Footer">
    <w:name w:val="footer"/>
    <w:basedOn w:val="Normal"/>
    <w:link w:val="FooterChar"/>
    <w:uiPriority w:val="99"/>
    <w:unhideWhenUsed/>
    <w:rsid w:val="005B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85A"/>
  </w:style>
  <w:style w:type="paragraph" w:styleId="BalloonText">
    <w:name w:val="Balloon Text"/>
    <w:basedOn w:val="Normal"/>
    <w:link w:val="BalloonTextChar"/>
    <w:uiPriority w:val="99"/>
    <w:semiHidden/>
    <w:unhideWhenUsed/>
    <w:rsid w:val="005B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85A"/>
    <w:rPr>
      <w:rFonts w:ascii="Tahoma" w:hAnsi="Tahoma" w:cs="Tahoma"/>
      <w:sz w:val="16"/>
      <w:szCs w:val="16"/>
    </w:rPr>
  </w:style>
  <w:style w:type="paragraph" w:customStyle="1" w:styleId="CE490426FA1F417B964E942E3A6CE9DE">
    <w:name w:val="CE490426FA1F417B964E942E3A6CE9DE"/>
    <w:rsid w:val="005B485A"/>
    <w:pPr>
      <w:spacing w:after="200" w:line="276" w:lineRule="auto"/>
    </w:pPr>
    <w:rPr>
      <w:rFonts w:eastAsiaTheme="minorEastAsia"/>
      <w:lang w:val="en-US" w:eastAsia="ja-JP"/>
    </w:rPr>
  </w:style>
  <w:style w:type="paragraph" w:styleId="PlainText">
    <w:name w:val="Plain Text"/>
    <w:basedOn w:val="Normal"/>
    <w:link w:val="PlainTextChar"/>
    <w:uiPriority w:val="99"/>
    <w:unhideWhenUsed/>
    <w:rsid w:val="000A12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12DA"/>
    <w:rPr>
      <w:rFonts w:ascii="Consolas" w:hAnsi="Consolas"/>
      <w:sz w:val="21"/>
      <w:szCs w:val="21"/>
    </w:rPr>
  </w:style>
  <w:style w:type="paragraph" w:styleId="NoSpacing">
    <w:name w:val="No Spacing"/>
    <w:uiPriority w:val="1"/>
    <w:qFormat/>
    <w:rsid w:val="00B62A4C"/>
    <w:pPr>
      <w:spacing w:after="0" w:line="240" w:lineRule="auto"/>
    </w:pPr>
  </w:style>
  <w:style w:type="paragraph" w:styleId="Title">
    <w:name w:val="Title"/>
    <w:basedOn w:val="Normal"/>
    <w:next w:val="Normal"/>
    <w:link w:val="TitleChar"/>
    <w:uiPriority w:val="10"/>
    <w:qFormat/>
    <w:rsid w:val="004301C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301C5"/>
    <w:rPr>
      <w:rFonts w:asciiTheme="majorHAnsi" w:eastAsiaTheme="majorEastAsia" w:hAnsiTheme="majorHAnsi" w:cstheme="majorBidi"/>
      <w:color w:val="000000" w:themeColor="text2" w:themeShade="BF"/>
      <w:spacing w:val="5"/>
      <w:kern w:val="28"/>
      <w:sz w:val="52"/>
      <w:szCs w:val="52"/>
    </w:rPr>
  </w:style>
  <w:style w:type="character" w:styleId="CommentReference">
    <w:name w:val="annotation reference"/>
    <w:basedOn w:val="DefaultParagraphFont"/>
    <w:uiPriority w:val="99"/>
    <w:semiHidden/>
    <w:unhideWhenUsed/>
    <w:rsid w:val="00B25A50"/>
    <w:rPr>
      <w:sz w:val="16"/>
      <w:szCs w:val="16"/>
    </w:rPr>
  </w:style>
  <w:style w:type="paragraph" w:styleId="CommentText">
    <w:name w:val="annotation text"/>
    <w:basedOn w:val="Normal"/>
    <w:link w:val="CommentTextChar"/>
    <w:uiPriority w:val="99"/>
    <w:semiHidden/>
    <w:unhideWhenUsed/>
    <w:rsid w:val="00B25A50"/>
    <w:pPr>
      <w:spacing w:line="240" w:lineRule="auto"/>
    </w:pPr>
    <w:rPr>
      <w:sz w:val="20"/>
      <w:szCs w:val="20"/>
    </w:rPr>
  </w:style>
  <w:style w:type="character" w:customStyle="1" w:styleId="CommentTextChar">
    <w:name w:val="Comment Text Char"/>
    <w:basedOn w:val="DefaultParagraphFont"/>
    <w:link w:val="CommentText"/>
    <w:uiPriority w:val="99"/>
    <w:semiHidden/>
    <w:rsid w:val="00B25A50"/>
    <w:rPr>
      <w:sz w:val="20"/>
      <w:szCs w:val="20"/>
    </w:rPr>
  </w:style>
  <w:style w:type="paragraph" w:styleId="CommentSubject">
    <w:name w:val="annotation subject"/>
    <w:basedOn w:val="CommentText"/>
    <w:next w:val="CommentText"/>
    <w:link w:val="CommentSubjectChar"/>
    <w:uiPriority w:val="99"/>
    <w:semiHidden/>
    <w:unhideWhenUsed/>
    <w:rsid w:val="00B25A50"/>
    <w:rPr>
      <w:b/>
      <w:bCs/>
    </w:rPr>
  </w:style>
  <w:style w:type="character" w:customStyle="1" w:styleId="CommentSubjectChar">
    <w:name w:val="Comment Subject Char"/>
    <w:basedOn w:val="CommentTextChar"/>
    <w:link w:val="CommentSubject"/>
    <w:uiPriority w:val="99"/>
    <w:semiHidden/>
    <w:rsid w:val="00B25A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1867">
      <w:bodyDiv w:val="1"/>
      <w:marLeft w:val="0"/>
      <w:marRight w:val="0"/>
      <w:marTop w:val="0"/>
      <w:marBottom w:val="0"/>
      <w:divBdr>
        <w:top w:val="none" w:sz="0" w:space="0" w:color="auto"/>
        <w:left w:val="none" w:sz="0" w:space="0" w:color="auto"/>
        <w:bottom w:val="none" w:sz="0" w:space="0" w:color="auto"/>
        <w:right w:val="none" w:sz="0" w:space="0" w:color="auto"/>
      </w:divBdr>
    </w:div>
    <w:div w:id="902062079">
      <w:bodyDiv w:val="1"/>
      <w:marLeft w:val="0"/>
      <w:marRight w:val="0"/>
      <w:marTop w:val="0"/>
      <w:marBottom w:val="0"/>
      <w:divBdr>
        <w:top w:val="none" w:sz="0" w:space="0" w:color="auto"/>
        <w:left w:val="none" w:sz="0" w:space="0" w:color="auto"/>
        <w:bottom w:val="none" w:sz="0" w:space="0" w:color="auto"/>
        <w:right w:val="none" w:sz="0" w:space="0" w:color="auto"/>
      </w:divBdr>
    </w:div>
    <w:div w:id="932981329">
      <w:bodyDiv w:val="1"/>
      <w:marLeft w:val="0"/>
      <w:marRight w:val="0"/>
      <w:marTop w:val="0"/>
      <w:marBottom w:val="0"/>
      <w:divBdr>
        <w:top w:val="none" w:sz="0" w:space="0" w:color="auto"/>
        <w:left w:val="none" w:sz="0" w:space="0" w:color="auto"/>
        <w:bottom w:val="none" w:sz="0" w:space="0" w:color="auto"/>
        <w:right w:val="none" w:sz="0" w:space="0" w:color="auto"/>
      </w:divBdr>
    </w:div>
    <w:div w:id="1012142174">
      <w:bodyDiv w:val="1"/>
      <w:marLeft w:val="0"/>
      <w:marRight w:val="0"/>
      <w:marTop w:val="0"/>
      <w:marBottom w:val="0"/>
      <w:divBdr>
        <w:top w:val="none" w:sz="0" w:space="0" w:color="auto"/>
        <w:left w:val="none" w:sz="0" w:space="0" w:color="auto"/>
        <w:bottom w:val="none" w:sz="0" w:space="0" w:color="auto"/>
        <w:right w:val="none" w:sz="0" w:space="0" w:color="auto"/>
      </w:divBdr>
    </w:div>
    <w:div w:id="1445420868">
      <w:bodyDiv w:val="1"/>
      <w:marLeft w:val="0"/>
      <w:marRight w:val="0"/>
      <w:marTop w:val="0"/>
      <w:marBottom w:val="0"/>
      <w:divBdr>
        <w:top w:val="none" w:sz="0" w:space="0" w:color="auto"/>
        <w:left w:val="none" w:sz="0" w:space="0" w:color="auto"/>
        <w:bottom w:val="none" w:sz="0" w:space="0" w:color="auto"/>
        <w:right w:val="none" w:sz="0" w:space="0" w:color="auto"/>
      </w:divBdr>
    </w:div>
    <w:div w:id="1565947449">
      <w:bodyDiv w:val="1"/>
      <w:marLeft w:val="0"/>
      <w:marRight w:val="0"/>
      <w:marTop w:val="0"/>
      <w:marBottom w:val="0"/>
      <w:divBdr>
        <w:top w:val="none" w:sz="0" w:space="0" w:color="auto"/>
        <w:left w:val="none" w:sz="0" w:space="0" w:color="auto"/>
        <w:bottom w:val="none" w:sz="0" w:space="0" w:color="auto"/>
        <w:right w:val="none" w:sz="0" w:space="0" w:color="auto"/>
      </w:divBdr>
    </w:div>
    <w:div w:id="1676106489">
      <w:bodyDiv w:val="1"/>
      <w:marLeft w:val="0"/>
      <w:marRight w:val="0"/>
      <w:marTop w:val="0"/>
      <w:marBottom w:val="0"/>
      <w:divBdr>
        <w:top w:val="none" w:sz="0" w:space="0" w:color="auto"/>
        <w:left w:val="none" w:sz="0" w:space="0" w:color="auto"/>
        <w:bottom w:val="none" w:sz="0" w:space="0" w:color="auto"/>
        <w:right w:val="none" w:sz="0" w:space="0" w:color="auto"/>
      </w:divBdr>
    </w:div>
    <w:div w:id="1687706971">
      <w:bodyDiv w:val="1"/>
      <w:marLeft w:val="0"/>
      <w:marRight w:val="0"/>
      <w:marTop w:val="0"/>
      <w:marBottom w:val="0"/>
      <w:divBdr>
        <w:top w:val="none" w:sz="0" w:space="0" w:color="auto"/>
        <w:left w:val="none" w:sz="0" w:space="0" w:color="auto"/>
        <w:bottom w:val="none" w:sz="0" w:space="0" w:color="auto"/>
        <w:right w:val="none" w:sz="0" w:space="0" w:color="auto"/>
      </w:divBdr>
    </w:div>
    <w:div w:id="1801075464">
      <w:bodyDiv w:val="1"/>
      <w:marLeft w:val="0"/>
      <w:marRight w:val="0"/>
      <w:marTop w:val="0"/>
      <w:marBottom w:val="0"/>
      <w:divBdr>
        <w:top w:val="none" w:sz="0" w:space="0" w:color="auto"/>
        <w:left w:val="none" w:sz="0" w:space="0" w:color="auto"/>
        <w:bottom w:val="none" w:sz="0" w:space="0" w:color="auto"/>
        <w:right w:val="none" w:sz="0" w:space="0" w:color="auto"/>
      </w:divBdr>
    </w:div>
    <w:div w:id="1885943303">
      <w:bodyDiv w:val="1"/>
      <w:marLeft w:val="0"/>
      <w:marRight w:val="0"/>
      <w:marTop w:val="0"/>
      <w:marBottom w:val="0"/>
      <w:divBdr>
        <w:top w:val="none" w:sz="0" w:space="0" w:color="auto"/>
        <w:left w:val="none" w:sz="0" w:space="0" w:color="auto"/>
        <w:bottom w:val="none" w:sz="0" w:space="0" w:color="auto"/>
        <w:right w:val="none" w:sz="0" w:space="0" w:color="auto"/>
      </w:divBdr>
    </w:div>
    <w:div w:id="1962764617">
      <w:bodyDiv w:val="1"/>
      <w:marLeft w:val="0"/>
      <w:marRight w:val="0"/>
      <w:marTop w:val="0"/>
      <w:marBottom w:val="0"/>
      <w:divBdr>
        <w:top w:val="none" w:sz="0" w:space="0" w:color="auto"/>
        <w:left w:val="none" w:sz="0" w:space="0" w:color="auto"/>
        <w:bottom w:val="none" w:sz="0" w:space="0" w:color="auto"/>
        <w:right w:val="none" w:sz="0" w:space="0" w:color="auto"/>
      </w:divBdr>
    </w:div>
    <w:div w:id="2013559916">
      <w:bodyDiv w:val="1"/>
      <w:marLeft w:val="0"/>
      <w:marRight w:val="0"/>
      <w:marTop w:val="0"/>
      <w:marBottom w:val="0"/>
      <w:divBdr>
        <w:top w:val="none" w:sz="0" w:space="0" w:color="auto"/>
        <w:left w:val="none" w:sz="0" w:space="0" w:color="auto"/>
        <w:bottom w:val="none" w:sz="0" w:space="0" w:color="auto"/>
        <w:right w:val="none" w:sz="0" w:space="0" w:color="auto"/>
      </w:divBdr>
    </w:div>
    <w:div w:id="20532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F060789653432F8887824ACEDB3916"/>
        <w:category>
          <w:name w:val="General"/>
          <w:gallery w:val="placeholder"/>
        </w:category>
        <w:types>
          <w:type w:val="bbPlcHdr"/>
        </w:types>
        <w:behaviors>
          <w:behavior w:val="content"/>
        </w:behaviors>
        <w:guid w:val="{D7C482B7-1893-4A00-B715-29FB4506B967}"/>
      </w:docPartPr>
      <w:docPartBody>
        <w:p w:rsidR="00D06CF5" w:rsidRDefault="00A70389" w:rsidP="00A70389">
          <w:pPr>
            <w:pStyle w:val="14F060789653432F8887824ACEDB3916"/>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MRoman10-Bold">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MMonoLt10-Bold">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0389"/>
    <w:rsid w:val="001A0D80"/>
    <w:rsid w:val="0036665E"/>
    <w:rsid w:val="00A70389"/>
    <w:rsid w:val="00D06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382D043EC4420CBB4D575F138D6F32">
    <w:name w:val="F2382D043EC4420CBB4D575F138D6F32"/>
    <w:rsid w:val="00A70389"/>
  </w:style>
  <w:style w:type="paragraph" w:customStyle="1" w:styleId="A48BD0A4004048BB820B59D462A15B10">
    <w:name w:val="A48BD0A4004048BB820B59D462A15B10"/>
    <w:rsid w:val="00A70389"/>
  </w:style>
  <w:style w:type="paragraph" w:customStyle="1" w:styleId="B146623C095A4269BF6E8A1E3EA532D2">
    <w:name w:val="B146623C095A4269BF6E8A1E3EA532D2"/>
    <w:rsid w:val="00A70389"/>
  </w:style>
  <w:style w:type="paragraph" w:customStyle="1" w:styleId="B4F7186FEEBF44AD8C6918CE9159EC02">
    <w:name w:val="B4F7186FEEBF44AD8C6918CE9159EC02"/>
    <w:rsid w:val="00A70389"/>
  </w:style>
  <w:style w:type="paragraph" w:customStyle="1" w:styleId="1ECC8135EA1E4405B3BE316724939349">
    <w:name w:val="1ECC8135EA1E4405B3BE316724939349"/>
    <w:rsid w:val="00A70389"/>
  </w:style>
  <w:style w:type="paragraph" w:customStyle="1" w:styleId="14F060789653432F8887824ACEDB3916">
    <w:name w:val="14F060789653432F8887824ACEDB3916"/>
    <w:rsid w:val="00A703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03371-70F1-4AFE-B785-099080C1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15</Pages>
  <Words>3578</Words>
  <Characters>20399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Indicators of unemployment</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Indicators of unemployment</dc:title>
  <dc:creator>Susannah Gynther</dc:creator>
  <cp:lastModifiedBy>Will Kent</cp:lastModifiedBy>
  <cp:revision>7</cp:revision>
  <dcterms:created xsi:type="dcterms:W3CDTF">2019-04-27T04:58:00Z</dcterms:created>
  <dcterms:modified xsi:type="dcterms:W3CDTF">2019-04-28T00:23:00Z</dcterms:modified>
</cp:coreProperties>
</file>